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B8" w:rsidRPr="00BD7F0E" w:rsidRDefault="002470BC" w:rsidP="00BD7F0E">
      <w:pPr>
        <w:jc w:val="center"/>
        <w:rPr>
          <w:b/>
        </w:rPr>
      </w:pPr>
      <w:bookmarkStart w:id="0" w:name="_GoBack"/>
      <w:bookmarkEnd w:id="0"/>
      <w:r w:rsidRPr="00BD7F0E">
        <w:rPr>
          <w:b/>
        </w:rPr>
        <w:t>报告模块</w:t>
      </w:r>
    </w:p>
    <w:p w:rsidR="002470BC" w:rsidRDefault="002470BC"/>
    <w:p w:rsidR="002470BC" w:rsidRDefault="002470BC" w:rsidP="002470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工作站报告子模块（</w:t>
      </w:r>
      <w:r>
        <w:rPr>
          <w:rFonts w:hint="eastAsia"/>
        </w:rPr>
        <w:t>Windows Form</w:t>
      </w:r>
      <w:r>
        <w:rPr>
          <w:rFonts w:hint="eastAsia"/>
        </w:rPr>
        <w:t>、</w:t>
      </w:r>
      <w:r>
        <w:rPr>
          <w:rFonts w:hint="eastAsia"/>
        </w:rPr>
        <w:t xml:space="preserve"> .Net 4.5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AnyCPU</w:t>
      </w:r>
      <w:proofErr w:type="spellEnd"/>
      <w:r>
        <w:rPr>
          <w:rFonts w:hint="eastAsia"/>
        </w:rPr>
        <w:t>）</w:t>
      </w:r>
    </w:p>
    <w:p w:rsidR="002470BC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应用程序参数存放于：</w:t>
      </w:r>
      <w:r>
        <w:rPr>
          <w:rFonts w:hint="eastAsia"/>
        </w:rPr>
        <w:t>Properties</w:t>
      </w:r>
      <w:r>
        <w:rPr>
          <w:rFonts w:hint="eastAsia"/>
        </w:rPr>
        <w:t>的“设置”里：</w:t>
      </w:r>
    </w:p>
    <w:p w:rsidR="002470BC" w:rsidRDefault="002470BC" w:rsidP="002470BC">
      <w:pPr>
        <w:pStyle w:val="a3"/>
        <w:ind w:left="660" w:firstLineChars="0" w:firstLine="60"/>
      </w:pPr>
      <w:r>
        <w:rPr>
          <w:rFonts w:hint="eastAsia"/>
        </w:rPr>
        <w:t>PDF</w:t>
      </w:r>
      <w:r>
        <w:rPr>
          <w:rFonts w:hint="eastAsia"/>
        </w:rPr>
        <w:t>临时文件路径；</w:t>
      </w:r>
    </w:p>
    <w:p w:rsidR="002470BC" w:rsidRDefault="002470BC" w:rsidP="002470BC">
      <w:pPr>
        <w:pStyle w:val="a3"/>
        <w:ind w:left="600" w:firstLineChars="0" w:firstLine="120"/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Port</w:t>
      </w:r>
      <w:r>
        <w:rPr>
          <w:rFonts w:hint="eastAsia"/>
        </w:rPr>
        <w:t>地址；</w:t>
      </w:r>
    </w:p>
    <w:p w:rsidR="002470BC" w:rsidRDefault="002470BC" w:rsidP="002470BC">
      <w:pPr>
        <w:pStyle w:val="a3"/>
        <w:ind w:left="600" w:firstLineChars="0" w:firstLine="120"/>
      </w:pPr>
      <w:r>
        <w:rPr>
          <w:rFonts w:hint="eastAsia"/>
        </w:rPr>
        <w:t>对于服务器返回</w:t>
      </w:r>
      <w:r>
        <w:rPr>
          <w:rFonts w:hint="eastAsia"/>
        </w:rPr>
        <w:t>OK</w:t>
      </w:r>
      <w:r>
        <w:rPr>
          <w:rFonts w:hint="eastAsia"/>
        </w:rPr>
        <w:t>的报告，是否显示；</w:t>
      </w:r>
    </w:p>
    <w:p w:rsidR="002470BC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软件启动后，做以下操作：</w:t>
      </w:r>
    </w:p>
    <w:p w:rsidR="002470BC" w:rsidRDefault="002470BC" w:rsidP="002470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界面最小化</w:t>
      </w:r>
    </w:p>
    <w:p w:rsidR="002470BC" w:rsidRDefault="002470BC" w:rsidP="002470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在右下角任务栏中创建一个小图标</w:t>
      </w:r>
    </w:p>
    <w:p w:rsidR="002470BC" w:rsidRPr="00BD7F0E" w:rsidRDefault="002470BC" w:rsidP="002470BC">
      <w:pPr>
        <w:pStyle w:val="a3"/>
        <w:numPr>
          <w:ilvl w:val="0"/>
          <w:numId w:val="3"/>
        </w:numPr>
        <w:ind w:firstLineChars="0"/>
        <w:rPr>
          <w:color w:val="FF0000"/>
        </w:rPr>
      </w:pPr>
      <w:del w:id="1" w:author="Qing" w:date="2017-07-25T13:16:00Z">
        <w:r w:rsidRPr="00BD7F0E" w:rsidDel="00A25965">
          <w:rPr>
            <w:rFonts w:hint="eastAsia"/>
            <w:color w:val="FF0000"/>
          </w:rPr>
          <w:delText>遍历所有驱动器，寻找存放签名文件的</w:delText>
        </w:r>
        <w:r w:rsidRPr="00BD7F0E" w:rsidDel="00A25965">
          <w:rPr>
            <w:rFonts w:hint="eastAsia"/>
            <w:color w:val="FF0000"/>
          </w:rPr>
          <w:delText>CDROM</w:delText>
        </w:r>
        <w:r w:rsidRPr="00BD7F0E" w:rsidDel="00A25965">
          <w:rPr>
            <w:rFonts w:hint="eastAsia"/>
            <w:color w:val="FF0000"/>
          </w:rPr>
          <w:delText>，通过卷标判断是否是我们制作的签名</w:delText>
        </w:r>
        <w:r w:rsidRPr="00BD7F0E" w:rsidDel="00A25965">
          <w:rPr>
            <w:rFonts w:hint="eastAsia"/>
            <w:color w:val="FF0000"/>
          </w:rPr>
          <w:delText>U</w:delText>
        </w:r>
        <w:r w:rsidRPr="00BD7F0E" w:rsidDel="00A25965">
          <w:rPr>
            <w:rFonts w:hint="eastAsia"/>
            <w:color w:val="FF0000"/>
          </w:rPr>
          <w:delText>盘。</w:delText>
        </w:r>
      </w:del>
      <w:ins w:id="2" w:author="Qing" w:date="2017-07-25T13:17:00Z">
        <w:r w:rsidR="00A25965">
          <w:rPr>
            <w:rFonts w:hint="eastAsia"/>
            <w:color w:val="FF0000"/>
          </w:rPr>
          <w:t>读取软件</w:t>
        </w:r>
        <w:proofErr w:type="gramStart"/>
        <w:r w:rsidR="00A25965">
          <w:rPr>
            <w:rFonts w:hint="eastAsia"/>
            <w:color w:val="FF0000"/>
          </w:rPr>
          <w:t>狗信息</w:t>
        </w:r>
        <w:proofErr w:type="gramEnd"/>
        <w:r w:rsidR="00A25965">
          <w:rPr>
            <w:rFonts w:hint="eastAsia"/>
            <w:color w:val="FF0000"/>
          </w:rPr>
          <w:t>和软件狗</w:t>
        </w:r>
        <w:r w:rsidR="00A25965">
          <w:rPr>
            <w:rFonts w:hint="eastAsia"/>
            <w:color w:val="FF0000"/>
          </w:rPr>
          <w:t>UID</w:t>
        </w:r>
        <w:r w:rsidR="00A25965">
          <w:rPr>
            <w:rFonts w:hint="eastAsia"/>
            <w:color w:val="FF0000"/>
          </w:rPr>
          <w:t>号，判断是否为我公司软件狗。</w:t>
        </w:r>
      </w:ins>
    </w:p>
    <w:p w:rsidR="002470BC" w:rsidRDefault="002470BC" w:rsidP="002470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未找到</w:t>
      </w:r>
      <w:ins w:id="3" w:author="Qing" w:date="2017-07-25T13:18:00Z">
        <w:r w:rsidR="00A25965">
          <w:rPr>
            <w:rFonts w:hint="eastAsia"/>
          </w:rPr>
          <w:t>软件狗时</w:t>
        </w:r>
      </w:ins>
      <w:del w:id="4" w:author="Qing" w:date="2017-07-25T13:18:00Z">
        <w:r w:rsidDel="00A25965">
          <w:rPr>
            <w:rFonts w:hint="eastAsia"/>
          </w:rPr>
          <w:delText>签名</w:delText>
        </w:r>
        <w:r w:rsidDel="00A25965">
          <w:rPr>
            <w:rFonts w:hint="eastAsia"/>
          </w:rPr>
          <w:delText>U</w:delText>
        </w:r>
        <w:r w:rsidDel="00A25965">
          <w:rPr>
            <w:rFonts w:hint="eastAsia"/>
          </w:rPr>
          <w:delText>盘</w:delText>
        </w:r>
      </w:del>
      <w:r>
        <w:rPr>
          <w:rFonts w:hint="eastAsia"/>
        </w:rPr>
        <w:t>，任务栏小图标显示为未插入的图标</w:t>
      </w:r>
      <w:del w:id="5" w:author="Qing" w:date="2017-07-25T13:18:00Z">
        <w:r w:rsidDel="00A25965">
          <w:rPr>
            <w:rFonts w:hint="eastAsia"/>
          </w:rPr>
          <w:delText>，不断遍历所有驱动器</w:delText>
        </w:r>
      </w:del>
      <w:r>
        <w:rPr>
          <w:rFonts w:hint="eastAsia"/>
        </w:rPr>
        <w:t>。</w:t>
      </w:r>
    </w:p>
    <w:p w:rsidR="002470BC" w:rsidRPr="00A25965" w:rsidRDefault="002470BC" w:rsidP="00A2596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D7F0E">
        <w:rPr>
          <w:rFonts w:hint="eastAsia"/>
          <w:color w:val="FF0000"/>
        </w:rPr>
        <w:t>找到</w:t>
      </w:r>
      <w:del w:id="6" w:author="Qing" w:date="2017-07-25T13:18:00Z">
        <w:r w:rsidRPr="00BD7F0E" w:rsidDel="00A25965">
          <w:rPr>
            <w:rFonts w:hint="eastAsia"/>
            <w:color w:val="FF0000"/>
          </w:rPr>
          <w:delText>签名</w:delText>
        </w:r>
        <w:r w:rsidRPr="00BD7F0E" w:rsidDel="00A25965">
          <w:rPr>
            <w:rFonts w:hint="eastAsia"/>
            <w:color w:val="FF0000"/>
          </w:rPr>
          <w:delText>U</w:delText>
        </w:r>
        <w:r w:rsidRPr="00BD7F0E" w:rsidDel="00A25965">
          <w:rPr>
            <w:rFonts w:hint="eastAsia"/>
            <w:color w:val="FF0000"/>
          </w:rPr>
          <w:delText>盘</w:delText>
        </w:r>
      </w:del>
      <w:ins w:id="7" w:author="Qing" w:date="2017-07-25T13:18:00Z">
        <w:r w:rsidR="00A25965">
          <w:rPr>
            <w:rFonts w:hint="eastAsia"/>
            <w:color w:val="FF0000"/>
          </w:rPr>
          <w:t>软件狗</w:t>
        </w:r>
      </w:ins>
      <w:r w:rsidRPr="00A25965">
        <w:rPr>
          <w:rFonts w:hint="eastAsia"/>
          <w:color w:val="FF0000"/>
          <w:rPrChange w:id="8" w:author="Qing" w:date="2017-07-25T13:18:00Z">
            <w:rPr>
              <w:rFonts w:hint="eastAsia"/>
            </w:rPr>
          </w:rPrChange>
        </w:rPr>
        <w:t>时，显示插入图标，并读取</w:t>
      </w:r>
      <w:del w:id="9" w:author="Qing" w:date="2017-07-25T13:19:00Z">
        <w:r w:rsidRPr="00A25965" w:rsidDel="00A25965">
          <w:rPr>
            <w:rFonts w:hint="eastAsia"/>
            <w:color w:val="FF0000"/>
            <w:rPrChange w:id="10" w:author="Qing" w:date="2017-07-25T13:18:00Z">
              <w:rPr>
                <w:rFonts w:hint="eastAsia"/>
              </w:rPr>
            </w:rPrChange>
          </w:rPr>
          <w:delText>签名</w:delText>
        </w:r>
        <w:r w:rsidRPr="00A25965" w:rsidDel="00A25965">
          <w:rPr>
            <w:color w:val="FF0000"/>
            <w:rPrChange w:id="11" w:author="Qing" w:date="2017-07-25T13:18:00Z">
              <w:rPr/>
            </w:rPrChange>
          </w:rPr>
          <w:delText>U</w:delText>
        </w:r>
        <w:r w:rsidRPr="00A25965" w:rsidDel="00A25965">
          <w:rPr>
            <w:rFonts w:hint="eastAsia"/>
            <w:color w:val="FF0000"/>
          </w:rPr>
          <w:delText>盘里的签名文件</w:delText>
        </w:r>
      </w:del>
      <w:ins w:id="12" w:author="Qing" w:date="2017-07-25T13:19:00Z">
        <w:r w:rsidR="00A25965">
          <w:rPr>
            <w:rFonts w:hint="eastAsia"/>
            <w:color w:val="FF0000"/>
          </w:rPr>
          <w:t>软件狗内存储的信息和软件狗</w:t>
        </w:r>
        <w:r w:rsidR="00A25965">
          <w:rPr>
            <w:rFonts w:hint="eastAsia"/>
            <w:color w:val="FF0000"/>
          </w:rPr>
          <w:t>UID</w:t>
        </w:r>
        <w:r w:rsidR="00A25965">
          <w:rPr>
            <w:rFonts w:hint="eastAsia"/>
            <w:color w:val="FF0000"/>
          </w:rPr>
          <w:t>，通过软件狗内存储的</w:t>
        </w:r>
      </w:ins>
      <w:ins w:id="13" w:author="Qing" w:date="2017-07-25T13:20:00Z">
        <w:r w:rsidR="00A25965">
          <w:rPr>
            <w:rFonts w:hint="eastAsia"/>
            <w:color w:val="FF0000"/>
          </w:rPr>
          <w:t>信息，判断是否为我公司软件狗。</w:t>
        </w:r>
      </w:ins>
      <w:del w:id="14" w:author="Qing" w:date="2017-07-25T13:19:00Z">
        <w:r w:rsidRPr="00A25965" w:rsidDel="00A25965">
          <w:rPr>
            <w:rFonts w:hint="eastAsia"/>
            <w:color w:val="FF0000"/>
          </w:rPr>
          <w:delText>，并通过</w:delText>
        </w:r>
        <w:r w:rsidRPr="00A25965" w:rsidDel="00A25965">
          <w:rPr>
            <w:rFonts w:hint="eastAsia"/>
            <w:color w:val="FF0000"/>
          </w:rPr>
          <w:delText>DES</w:delText>
        </w:r>
        <w:r w:rsidRPr="00A25965" w:rsidDel="00A25965">
          <w:rPr>
            <w:rFonts w:hint="eastAsia"/>
            <w:color w:val="FF0000"/>
          </w:rPr>
          <w:delText>算法进行解密成为</w:delText>
        </w:r>
        <w:r w:rsidRPr="00A25965" w:rsidDel="00A25965">
          <w:rPr>
            <w:rFonts w:hint="eastAsia"/>
            <w:color w:val="FF0000"/>
          </w:rPr>
          <w:delText>Image</w:delText>
        </w:r>
        <w:r w:rsidRPr="00A25965" w:rsidDel="00A25965">
          <w:rPr>
            <w:rFonts w:hint="eastAsia"/>
            <w:color w:val="FF0000"/>
          </w:rPr>
          <w:delText>对象</w:delText>
        </w:r>
      </w:del>
      <w:r w:rsidRPr="00A25965">
        <w:rPr>
          <w:rFonts w:hint="eastAsia"/>
          <w:color w:val="FF0000"/>
        </w:rPr>
        <w:t>。</w:t>
      </w:r>
      <w:del w:id="15" w:author="Qing" w:date="2017-07-25T13:19:00Z">
        <w:r w:rsidR="00BD7F0E" w:rsidRPr="00A25965" w:rsidDel="00A25965">
          <w:rPr>
            <w:rFonts w:hint="eastAsia"/>
            <w:color w:val="FF0000"/>
          </w:rPr>
          <w:delText>（</w:delText>
        </w:r>
        <w:r w:rsidR="00BD7F0E" w:rsidRPr="00A25965" w:rsidDel="00A25965">
          <w:rPr>
            <w:rFonts w:hint="eastAsia"/>
            <w:highlight w:val="yellow"/>
            <w:shd w:val="pct15" w:color="auto" w:fill="FFFFFF"/>
          </w:rPr>
          <w:delText>这里需要我用量产工具对</w:delText>
        </w:r>
        <w:r w:rsidR="00BD7F0E" w:rsidRPr="00A25965" w:rsidDel="00A25965">
          <w:rPr>
            <w:rFonts w:hint="eastAsia"/>
            <w:highlight w:val="yellow"/>
            <w:shd w:val="pct15" w:color="auto" w:fill="FFFFFF"/>
          </w:rPr>
          <w:delText>U</w:delText>
        </w:r>
        <w:r w:rsidR="00BD7F0E" w:rsidRPr="00A25965" w:rsidDel="00A25965">
          <w:rPr>
            <w:rFonts w:hint="eastAsia"/>
            <w:highlight w:val="yellow"/>
            <w:shd w:val="pct15" w:color="auto" w:fill="FFFFFF"/>
          </w:rPr>
          <w:delText>盘进行操作，来验证如何处理，也可以买比较便宜的软件狗来实现，我先做实验，然后再讨论</w:delText>
        </w:r>
        <w:r w:rsidR="00BD7F0E" w:rsidRPr="00A25965" w:rsidDel="00A25965">
          <w:rPr>
            <w:rFonts w:hint="eastAsia"/>
            <w:color w:val="FF0000"/>
          </w:rPr>
          <w:delText>）</w:delText>
        </w:r>
      </w:del>
    </w:p>
    <w:p w:rsidR="00A25965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不断扫描</w:t>
      </w:r>
      <w:r>
        <w:rPr>
          <w:rFonts w:hint="eastAsia"/>
        </w:rPr>
        <w:t>PDF</w:t>
      </w:r>
      <w:r>
        <w:rPr>
          <w:rFonts w:hint="eastAsia"/>
        </w:rPr>
        <w:t>临时文件是否存在。</w:t>
      </w:r>
      <w:ins w:id="16" w:author="Qing" w:date="2017-07-25T13:12:00Z">
        <w:r w:rsidR="00A25965">
          <w:rPr>
            <w:rFonts w:hint="eastAsia"/>
          </w:rPr>
          <w:t>当</w:t>
        </w:r>
      </w:ins>
      <w:ins w:id="17" w:author="Qing" w:date="2017-07-25T13:14:00Z">
        <w:r w:rsidR="00A25965">
          <w:rPr>
            <w:rFonts w:hint="eastAsia"/>
          </w:rPr>
          <w:t>文件夹里的</w:t>
        </w:r>
        <w:r w:rsidR="00A25965">
          <w:rPr>
            <w:rFonts w:hint="eastAsia"/>
          </w:rPr>
          <w:t>PDF</w:t>
        </w:r>
        <w:r w:rsidR="00A25965">
          <w:rPr>
            <w:rFonts w:hint="eastAsia"/>
          </w:rPr>
          <w:t>多于一个，只读取第一个</w:t>
        </w:r>
        <w:r w:rsidR="00A25965">
          <w:rPr>
            <w:rFonts w:hint="eastAsia"/>
          </w:rPr>
          <w:t>PDF</w:t>
        </w:r>
        <w:r w:rsidR="00A25965">
          <w:rPr>
            <w:rFonts w:hint="eastAsia"/>
          </w:rPr>
          <w:t>。</w:t>
        </w:r>
      </w:ins>
    </w:p>
    <w:p w:rsidR="002470BC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当发现有指定的</w:t>
      </w:r>
      <w:r>
        <w:rPr>
          <w:rFonts w:hint="eastAsia"/>
        </w:rPr>
        <w:t>PDF</w:t>
      </w:r>
      <w:r>
        <w:rPr>
          <w:rFonts w:hint="eastAsia"/>
        </w:rPr>
        <w:t>文件存在，且文件大于</w:t>
      </w:r>
      <w:r>
        <w:rPr>
          <w:rFonts w:hint="eastAsia"/>
        </w:rPr>
        <w:t>0</w:t>
      </w:r>
      <w:r>
        <w:rPr>
          <w:rFonts w:hint="eastAsia"/>
        </w:rPr>
        <w:t>字节（在生成中的</w:t>
      </w:r>
      <w:r>
        <w:rPr>
          <w:rFonts w:hint="eastAsia"/>
        </w:rPr>
        <w:t>PDF</w:t>
      </w:r>
      <w:r>
        <w:rPr>
          <w:rFonts w:hint="eastAsia"/>
        </w:rPr>
        <w:t>，字节数是</w:t>
      </w:r>
      <w:r>
        <w:rPr>
          <w:rFonts w:hint="eastAsia"/>
        </w:rPr>
        <w:t>0</w:t>
      </w:r>
      <w:r w:rsidR="00BD7F0E">
        <w:rPr>
          <w:rFonts w:hint="eastAsia"/>
        </w:rPr>
        <w:t>），或</w:t>
      </w:r>
      <w:r>
        <w:rPr>
          <w:rFonts w:hint="eastAsia"/>
        </w:rPr>
        <w:t>通过尝试独占打开文件，来判断</w:t>
      </w:r>
      <w:r>
        <w:rPr>
          <w:rFonts w:hint="eastAsia"/>
        </w:rPr>
        <w:t>PDF</w:t>
      </w:r>
      <w:r>
        <w:rPr>
          <w:rFonts w:hint="eastAsia"/>
        </w:rPr>
        <w:t>文件是否已经新建完毕。</w:t>
      </w:r>
    </w:p>
    <w:p w:rsidR="002470BC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PDF</w:t>
      </w:r>
      <w:r>
        <w:rPr>
          <w:rFonts w:hint="eastAsia"/>
        </w:rPr>
        <w:t>文件读取</w:t>
      </w:r>
      <w:r w:rsidR="00BD7F0E">
        <w:rPr>
          <w:rFonts w:hint="eastAsia"/>
        </w:rPr>
        <w:t>至</w:t>
      </w:r>
      <w:proofErr w:type="spellStart"/>
      <w:r>
        <w:rPr>
          <w:rFonts w:hint="eastAsia"/>
        </w:rPr>
        <w:t>FileStream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reportWorkstation2Service</w:t>
      </w:r>
      <w:r>
        <w:rPr>
          <w:rFonts w:hint="eastAsia"/>
        </w:rPr>
        <w:t>转为</w:t>
      </w:r>
      <w:r>
        <w:rPr>
          <w:rFonts w:hint="eastAsia"/>
        </w:rPr>
        <w:t>Byte[]</w:t>
      </w:r>
      <w:r>
        <w:rPr>
          <w:rFonts w:hint="eastAsia"/>
        </w:rPr>
        <w:t>，通过</w:t>
      </w:r>
      <w:r>
        <w:rPr>
          <w:rFonts w:hint="eastAsia"/>
        </w:rPr>
        <w:t>Socket</w:t>
      </w:r>
      <w:r>
        <w:rPr>
          <w:rFonts w:hint="eastAsia"/>
        </w:rPr>
        <w:t>发送至服务器端，其中</w:t>
      </w:r>
      <w:r w:rsidR="00BD7F0E">
        <w:rPr>
          <w:rFonts w:hint="eastAsia"/>
        </w:rPr>
        <w:t>reportWorkstation2Service.</w:t>
      </w:r>
      <w:r>
        <w:rPr>
          <w:rFonts w:hint="eastAsia"/>
        </w:rPr>
        <w:t>ID=null</w:t>
      </w:r>
      <w:r>
        <w:rPr>
          <w:rFonts w:hint="eastAsia"/>
        </w:rPr>
        <w:t>；</w:t>
      </w:r>
    </w:p>
    <w:p w:rsidR="002470BC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服务器接收到</w:t>
      </w:r>
      <w:r>
        <w:rPr>
          <w:rFonts w:hint="eastAsia"/>
        </w:rPr>
        <w:t>reportWorkstation2Service</w:t>
      </w:r>
      <w:r>
        <w:rPr>
          <w:rFonts w:hint="eastAsia"/>
        </w:rPr>
        <w:t>后，从</w:t>
      </w:r>
      <w:proofErr w:type="spellStart"/>
      <w:r>
        <w:rPr>
          <w:rFonts w:hint="eastAsia"/>
        </w:rPr>
        <w:t>FileStream</w:t>
      </w:r>
      <w:proofErr w:type="spellEnd"/>
      <w:r>
        <w:rPr>
          <w:rFonts w:hint="eastAsia"/>
        </w:rPr>
        <w:t>中获取病人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2470BC" w:rsidRDefault="002470BC" w:rsidP="002470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病人</w:t>
      </w:r>
      <w:r>
        <w:rPr>
          <w:rFonts w:hint="eastAsia"/>
        </w:rPr>
        <w:t>ID</w:t>
      </w:r>
      <w:r>
        <w:rPr>
          <w:rFonts w:hint="eastAsia"/>
        </w:rPr>
        <w:t>号获取成功，未发现已有相同病人</w:t>
      </w:r>
      <w:r>
        <w:rPr>
          <w:rFonts w:hint="eastAsia"/>
        </w:rPr>
        <w:t>ID</w:t>
      </w:r>
      <w:r>
        <w:rPr>
          <w:rFonts w:hint="eastAsia"/>
        </w:rPr>
        <w:t>号的报告，</w:t>
      </w:r>
      <w:r>
        <w:rPr>
          <w:rFonts w:hint="eastAsia"/>
        </w:rPr>
        <w:t>reportService2Workstation</w:t>
      </w:r>
      <w:r>
        <w:rPr>
          <w:rFonts w:hint="eastAsia"/>
        </w:rPr>
        <w:t>返回</w:t>
      </w:r>
      <w:r>
        <w:rPr>
          <w:rFonts w:hint="eastAsia"/>
        </w:rPr>
        <w:t>OK</w:t>
      </w:r>
      <w:r>
        <w:rPr>
          <w:rFonts w:hint="eastAsia"/>
        </w:rPr>
        <w:t>状态和</w:t>
      </w:r>
      <w:proofErr w:type="spellStart"/>
      <w:r>
        <w:rPr>
          <w:rFonts w:hint="eastAsia"/>
        </w:rPr>
        <w:t>CurrentPdf</w:t>
      </w:r>
      <w:bookmarkStart w:id="18" w:name="OLE_LINK1"/>
      <w:proofErr w:type="spellEnd"/>
      <w:r>
        <w:rPr>
          <w:rFonts w:hint="eastAsia"/>
        </w:rPr>
        <w:t>、病人</w:t>
      </w:r>
      <w:r>
        <w:rPr>
          <w:rFonts w:hint="eastAsia"/>
        </w:rPr>
        <w:t>ID</w:t>
      </w:r>
      <w:bookmarkEnd w:id="18"/>
      <w:r>
        <w:rPr>
          <w:rFonts w:hint="eastAsia"/>
        </w:rPr>
        <w:t>号给工作站；</w:t>
      </w:r>
    </w:p>
    <w:p w:rsidR="002470BC" w:rsidRDefault="002470BC" w:rsidP="002470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病人</w:t>
      </w:r>
      <w:r>
        <w:rPr>
          <w:rFonts w:hint="eastAsia"/>
        </w:rPr>
        <w:t>ID</w:t>
      </w:r>
      <w:r>
        <w:rPr>
          <w:rFonts w:hint="eastAsia"/>
        </w:rPr>
        <w:t>号获取成功，发现已有相同病人</w:t>
      </w:r>
      <w:r>
        <w:rPr>
          <w:rFonts w:hint="eastAsia"/>
        </w:rPr>
        <w:t>ID</w:t>
      </w:r>
      <w:r>
        <w:rPr>
          <w:rFonts w:hint="eastAsia"/>
        </w:rPr>
        <w:t>号的报告，</w:t>
      </w:r>
      <w:r>
        <w:rPr>
          <w:rFonts w:hint="eastAsia"/>
        </w:rPr>
        <w:t>reportService2Workstation</w:t>
      </w:r>
      <w:r>
        <w:rPr>
          <w:rFonts w:hint="eastAsia"/>
        </w:rPr>
        <w:t>返回</w:t>
      </w:r>
      <w:r>
        <w:rPr>
          <w:rFonts w:hint="eastAsia"/>
        </w:rPr>
        <w:t>Exist</w:t>
      </w:r>
      <w:r>
        <w:rPr>
          <w:rFonts w:hint="eastAsia"/>
        </w:rPr>
        <w:t>状态和</w:t>
      </w:r>
      <w:proofErr w:type="spellStart"/>
      <w:r>
        <w:rPr>
          <w:rFonts w:hint="eastAsia"/>
        </w:rPr>
        <w:t>CurrentPdf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OldPdf</w:t>
      </w:r>
      <w:proofErr w:type="spellEnd"/>
      <w:r>
        <w:rPr>
          <w:rFonts w:hint="eastAsia"/>
        </w:rPr>
        <w:t>、病人</w:t>
      </w:r>
      <w:r>
        <w:rPr>
          <w:rFonts w:hint="eastAsia"/>
        </w:rPr>
        <w:t>ID</w:t>
      </w:r>
      <w:r>
        <w:rPr>
          <w:rFonts w:hint="eastAsia"/>
        </w:rPr>
        <w:t>号给工作站；</w:t>
      </w:r>
    </w:p>
    <w:p w:rsidR="002470BC" w:rsidRDefault="002470BC" w:rsidP="002470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病人</w:t>
      </w:r>
      <w:r>
        <w:rPr>
          <w:rFonts w:hint="eastAsia"/>
        </w:rPr>
        <w:t>ID</w:t>
      </w:r>
      <w:r>
        <w:rPr>
          <w:rFonts w:hint="eastAsia"/>
        </w:rPr>
        <w:t>号获取失败，</w:t>
      </w:r>
      <w:r>
        <w:rPr>
          <w:rFonts w:hint="eastAsia"/>
        </w:rPr>
        <w:t>reportService2Workstation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GetIDFail</w:t>
      </w:r>
      <w:proofErr w:type="spellEnd"/>
      <w:r>
        <w:rPr>
          <w:rFonts w:hint="eastAsia"/>
        </w:rPr>
        <w:t>状态和</w:t>
      </w:r>
      <w:proofErr w:type="spellStart"/>
      <w:r>
        <w:rPr>
          <w:rFonts w:hint="eastAsia"/>
        </w:rPr>
        <w:t>CurrentPdf</w:t>
      </w:r>
      <w:proofErr w:type="spellEnd"/>
      <w:r>
        <w:rPr>
          <w:rFonts w:hint="eastAsia"/>
        </w:rPr>
        <w:t>给工作站；</w:t>
      </w:r>
    </w:p>
    <w:p w:rsidR="002470BC" w:rsidRDefault="002470BC" w:rsidP="002470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其他不可预知的错误，</w:t>
      </w:r>
      <w:r>
        <w:rPr>
          <w:rFonts w:hint="eastAsia"/>
        </w:rPr>
        <w:t>reportService2Workstation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OtherError</w:t>
      </w:r>
      <w:proofErr w:type="spellEnd"/>
      <w:r>
        <w:rPr>
          <w:rFonts w:hint="eastAsia"/>
        </w:rPr>
        <w:t>状态和</w:t>
      </w:r>
      <w:proofErr w:type="spellStart"/>
      <w:r>
        <w:rPr>
          <w:rFonts w:hint="eastAsia"/>
        </w:rPr>
        <w:t>ErrorMessage</w:t>
      </w:r>
      <w:proofErr w:type="spellEnd"/>
      <w:r>
        <w:rPr>
          <w:rFonts w:hint="eastAsia"/>
        </w:rPr>
        <w:t>给工作站；</w:t>
      </w:r>
    </w:p>
    <w:p w:rsidR="002470BC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根据服务器发回的</w:t>
      </w:r>
      <w:r>
        <w:rPr>
          <w:rFonts w:hint="eastAsia"/>
        </w:rPr>
        <w:t>reportService2Workstation</w:t>
      </w:r>
      <w:r>
        <w:rPr>
          <w:rFonts w:hint="eastAsia"/>
        </w:rPr>
        <w:t>信息，做以下处理：</w:t>
      </w:r>
    </w:p>
    <w:p w:rsidR="002470BC" w:rsidRDefault="002470BC" w:rsidP="002470BC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GetOK</w:t>
      </w:r>
      <w:proofErr w:type="spellEnd"/>
      <w:r>
        <w:rPr>
          <w:rFonts w:hint="eastAsia"/>
        </w:rPr>
        <w:t>状态，根据</w:t>
      </w:r>
      <w:r>
        <w:rPr>
          <w:rFonts w:hint="eastAsia"/>
        </w:rPr>
        <w:t>Properties</w:t>
      </w:r>
      <w:r>
        <w:rPr>
          <w:rFonts w:hint="eastAsia"/>
        </w:rPr>
        <w:t>设置，决定是否显示</w:t>
      </w:r>
      <w:proofErr w:type="spellStart"/>
      <w:r>
        <w:rPr>
          <w:rFonts w:hint="eastAsia"/>
        </w:rPr>
        <w:t>CurrentPdf</w:t>
      </w:r>
      <w:proofErr w:type="spellEnd"/>
      <w:r>
        <w:rPr>
          <w:rFonts w:hint="eastAsia"/>
        </w:rPr>
        <w:t>给用户看，主要是让用户确认报告内容和自动获取病人</w:t>
      </w:r>
      <w:r>
        <w:rPr>
          <w:rFonts w:hint="eastAsia"/>
        </w:rPr>
        <w:t>ID</w:t>
      </w:r>
      <w:r>
        <w:rPr>
          <w:rFonts w:hint="eastAsia"/>
        </w:rPr>
        <w:t>号是否正确；</w:t>
      </w:r>
    </w:p>
    <w:p w:rsidR="002470BC" w:rsidRDefault="002470BC" w:rsidP="002470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如果不需要用户确认，返回给服务器</w:t>
      </w:r>
      <w:proofErr w:type="spellStart"/>
      <w:r>
        <w:rPr>
          <w:rFonts w:hint="eastAsia"/>
        </w:rPr>
        <w:t>reportDo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Status=1</w:t>
      </w:r>
      <w:r>
        <w:rPr>
          <w:rFonts w:hint="eastAsia"/>
        </w:rPr>
        <w:t>，</w:t>
      </w:r>
      <w:r>
        <w:rPr>
          <w:rFonts w:hint="eastAsia"/>
        </w:rPr>
        <w:t>ID=</w:t>
      </w:r>
      <w:r>
        <w:rPr>
          <w:rFonts w:hint="eastAsia"/>
        </w:rPr>
        <w:t>服务器发送过来的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2470BC" w:rsidRDefault="002470BC" w:rsidP="002470B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如果由用户确认，返回给服务器</w:t>
      </w:r>
      <w:proofErr w:type="spellStart"/>
      <w:r>
        <w:rPr>
          <w:rFonts w:hint="eastAsia"/>
        </w:rPr>
        <w:t>ReportDo</w:t>
      </w:r>
      <w:proofErr w:type="spellEnd"/>
      <w:r>
        <w:rPr>
          <w:rFonts w:hint="eastAsia"/>
        </w:rPr>
        <w:t>, Status=1</w:t>
      </w:r>
      <w:r>
        <w:rPr>
          <w:rFonts w:hint="eastAsia"/>
        </w:rPr>
        <w:t>，</w:t>
      </w:r>
      <w:r>
        <w:rPr>
          <w:rFonts w:hint="eastAsia"/>
        </w:rPr>
        <w:t>ID=</w:t>
      </w:r>
      <w:r>
        <w:rPr>
          <w:rFonts w:hint="eastAsia"/>
        </w:rPr>
        <w:t>工作站界面的病人</w:t>
      </w:r>
      <w:r>
        <w:rPr>
          <w:rFonts w:hint="eastAsia"/>
        </w:rPr>
        <w:t>ID</w:t>
      </w:r>
      <w:r>
        <w:rPr>
          <w:rFonts w:hint="eastAsia"/>
        </w:rPr>
        <w:t>号；</w:t>
      </w:r>
    </w:p>
    <w:p w:rsidR="002470BC" w:rsidRDefault="002470BC" w:rsidP="002470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Exist</w:t>
      </w:r>
      <w:r>
        <w:rPr>
          <w:rFonts w:hint="eastAsia"/>
        </w:rPr>
        <w:t>状态，显示</w:t>
      </w:r>
      <w:proofErr w:type="spellStart"/>
      <w:r>
        <w:rPr>
          <w:rFonts w:hint="eastAsia"/>
        </w:rPr>
        <w:t>CurrentPdf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OldPdf</w:t>
      </w:r>
      <w:proofErr w:type="spellEnd"/>
      <w:r>
        <w:rPr>
          <w:rFonts w:hint="eastAsia"/>
        </w:rPr>
        <w:t>及病人</w:t>
      </w:r>
      <w:r>
        <w:rPr>
          <w:rFonts w:hint="eastAsia"/>
        </w:rPr>
        <w:t>ID</w:t>
      </w:r>
      <w:r>
        <w:rPr>
          <w:rFonts w:hint="eastAsia"/>
        </w:rPr>
        <w:t>号给用户看，由用户决定是否覆盖旧的报告、新增报告、放弃保存当前报告；返回</w:t>
      </w:r>
      <w:proofErr w:type="spellStart"/>
      <w:r>
        <w:rPr>
          <w:rFonts w:hint="eastAsia"/>
        </w:rPr>
        <w:t>reportDo</w:t>
      </w:r>
      <w:proofErr w:type="spellEnd"/>
      <w:r>
        <w:rPr>
          <w:rFonts w:hint="eastAsia"/>
        </w:rPr>
        <w:t>给服务器；</w:t>
      </w:r>
    </w:p>
    <w:p w:rsidR="002470BC" w:rsidRDefault="002470BC" w:rsidP="002470BC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GetIDFail</w:t>
      </w:r>
      <w:proofErr w:type="spellEnd"/>
      <w:r>
        <w:rPr>
          <w:rFonts w:hint="eastAsia"/>
        </w:rPr>
        <w:t>状态，显示</w:t>
      </w:r>
      <w:proofErr w:type="spellStart"/>
      <w:r>
        <w:rPr>
          <w:rFonts w:hint="eastAsia"/>
        </w:rPr>
        <w:t>CurrentPdf</w:t>
      </w:r>
      <w:proofErr w:type="spellEnd"/>
      <w:r>
        <w:rPr>
          <w:rFonts w:hint="eastAsia"/>
        </w:rPr>
        <w:t>给用户，并提示用户自行输入病人</w:t>
      </w:r>
      <w:r>
        <w:rPr>
          <w:rFonts w:hint="eastAsia"/>
        </w:rPr>
        <w:t>ID</w:t>
      </w:r>
      <w:r>
        <w:rPr>
          <w:rFonts w:hint="eastAsia"/>
        </w:rPr>
        <w:t>号，再重传</w:t>
      </w:r>
      <w:r>
        <w:rPr>
          <w:rFonts w:hint="eastAsia"/>
        </w:rPr>
        <w:t>reportWorkstation2Service</w:t>
      </w:r>
      <w:r>
        <w:rPr>
          <w:rFonts w:hint="eastAsia"/>
        </w:rPr>
        <w:t>至服务器，这里的</w:t>
      </w:r>
      <w:r>
        <w:rPr>
          <w:rFonts w:hint="eastAsia"/>
        </w:rPr>
        <w:t>ID</w:t>
      </w:r>
      <w:r>
        <w:rPr>
          <w:rFonts w:hint="eastAsia"/>
        </w:rPr>
        <w:t>为用户自行输入的病人</w:t>
      </w:r>
      <w:r>
        <w:rPr>
          <w:rFonts w:hint="eastAsia"/>
        </w:rPr>
        <w:t>ID</w:t>
      </w:r>
      <w:r>
        <w:rPr>
          <w:rFonts w:hint="eastAsia"/>
        </w:rPr>
        <w:t>号；服务器将根据</w:t>
      </w:r>
      <w:r>
        <w:rPr>
          <w:rFonts w:hint="eastAsia"/>
        </w:rPr>
        <w:t>reportWorkstation2Service</w:t>
      </w:r>
      <w:r>
        <w:rPr>
          <w:rFonts w:hint="eastAsia"/>
        </w:rPr>
        <w:t>信息，再判断一次报告是否已存在；</w:t>
      </w:r>
    </w:p>
    <w:p w:rsidR="002470BC" w:rsidRDefault="002470BC" w:rsidP="002470BC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OtherError</w:t>
      </w:r>
      <w:proofErr w:type="spellEnd"/>
      <w:r>
        <w:rPr>
          <w:rFonts w:hint="eastAsia"/>
        </w:rPr>
        <w:t>状态，显示错误信息，并提示用户寻求供应商帮助，与服务器的</w:t>
      </w:r>
      <w:r>
        <w:rPr>
          <w:rFonts w:hint="eastAsia"/>
        </w:rPr>
        <w:t>Socket</w:t>
      </w:r>
      <w:r>
        <w:rPr>
          <w:rFonts w:hint="eastAsia"/>
        </w:rPr>
        <w:t>连接断开。</w:t>
      </w:r>
    </w:p>
    <w:p w:rsidR="00A25965" w:rsidRDefault="002470BC" w:rsidP="00A2596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ProcessOK</w:t>
      </w:r>
      <w:proofErr w:type="spellEnd"/>
      <w:r>
        <w:rPr>
          <w:rFonts w:hint="eastAsia"/>
        </w:rPr>
        <w:t>状态，说明服务器端工作全部完成，断开与服务器端的</w:t>
      </w:r>
      <w:r>
        <w:rPr>
          <w:rFonts w:hint="eastAsia"/>
        </w:rPr>
        <w:t>Socket</w:t>
      </w:r>
      <w:r>
        <w:rPr>
          <w:rFonts w:hint="eastAsia"/>
        </w:rPr>
        <w:t>连接；</w:t>
      </w:r>
    </w:p>
    <w:p w:rsidR="00A25965" w:rsidRDefault="00A25965" w:rsidP="002470BC">
      <w:pPr>
        <w:pStyle w:val="a3"/>
        <w:numPr>
          <w:ilvl w:val="0"/>
          <w:numId w:val="2"/>
        </w:numPr>
        <w:ind w:firstLineChars="0"/>
      </w:pPr>
      <w:ins w:id="19" w:author="Qing" w:date="2017-07-25T13:14:00Z">
        <w:r>
          <w:rPr>
            <w:rFonts w:hint="eastAsia"/>
          </w:rPr>
          <w:t>将</w:t>
        </w:r>
      </w:ins>
      <w:ins w:id="20" w:author="Qing" w:date="2017-07-25T13:15:00Z">
        <w:r>
          <w:rPr>
            <w:rFonts w:hint="eastAsia"/>
          </w:rPr>
          <w:t>临时文件夹里的当前处理的</w:t>
        </w:r>
        <w:r>
          <w:rPr>
            <w:rFonts w:hint="eastAsia"/>
          </w:rPr>
          <w:t>PDF</w:t>
        </w:r>
        <w:r>
          <w:rPr>
            <w:rFonts w:hint="eastAsia"/>
          </w:rPr>
          <w:t>文件删除。</w:t>
        </w:r>
      </w:ins>
    </w:p>
    <w:p w:rsidR="002470BC" w:rsidRDefault="002470BC" w:rsidP="002470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对象</w:t>
      </w:r>
      <w:r w:rsidR="0088232D">
        <w:rPr>
          <w:rFonts w:hint="eastAsia"/>
        </w:rPr>
        <w:t>变量</w:t>
      </w:r>
      <w:r>
        <w:rPr>
          <w:rFonts w:hint="eastAsia"/>
        </w:rPr>
        <w:t>结构定义</w:t>
      </w:r>
    </w:p>
    <w:p w:rsidR="002470BC" w:rsidRDefault="002470BC" w:rsidP="00247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工作站向服务器发送</w:t>
      </w:r>
      <w:r>
        <w:rPr>
          <w:rFonts w:hint="eastAsia"/>
        </w:rPr>
        <w:t>PDF</w:t>
      </w:r>
      <w:r>
        <w:rPr>
          <w:rFonts w:hint="eastAsia"/>
        </w:rPr>
        <w:t>信息：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Class reportWorkstation2Service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{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FileStream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pdfStream</w:t>
      </w:r>
      <w:proofErr w:type="spellEnd"/>
      <w:r>
        <w:rPr>
          <w:rFonts w:hint="eastAsia"/>
        </w:rPr>
        <w:t>;</w:t>
      </w:r>
    </w:p>
    <w:p w:rsidR="002470BC" w:rsidRPr="00277829" w:rsidRDefault="002470BC" w:rsidP="002470BC">
      <w:pPr>
        <w:pStyle w:val="a3"/>
        <w:ind w:left="1080" w:firstLineChars="0" w:firstLine="0"/>
        <w:rPr>
          <w:color w:val="FF0000"/>
        </w:rPr>
      </w:pPr>
      <w:r>
        <w:rPr>
          <w:rFonts w:hint="eastAsia"/>
        </w:rPr>
        <w:tab/>
      </w:r>
      <w:del w:id="21" w:author="Qing" w:date="2017-07-25T13:20:00Z">
        <w:r w:rsidDel="00A25965">
          <w:rPr>
            <w:rFonts w:hint="eastAsia"/>
          </w:rPr>
          <w:delText>Image signImage</w:delText>
        </w:r>
      </w:del>
      <w:ins w:id="22" w:author="Qing" w:date="2017-07-25T13:20:00Z">
        <w:r w:rsidR="00A25965">
          <w:rPr>
            <w:rFonts w:hint="eastAsia"/>
          </w:rPr>
          <w:t xml:space="preserve">String </w:t>
        </w:r>
        <w:proofErr w:type="spellStart"/>
        <w:r w:rsidR="00A25965">
          <w:rPr>
            <w:rFonts w:hint="eastAsia"/>
          </w:rPr>
          <w:t>Sign</w:t>
        </w:r>
      </w:ins>
      <w:ins w:id="23" w:author="Qing" w:date="2017-07-25T13:21:00Z">
        <w:r w:rsidR="00A25965">
          <w:rPr>
            <w:rFonts w:hint="eastAsia"/>
          </w:rPr>
          <w:t>UID</w:t>
        </w:r>
      </w:ins>
      <w:proofErr w:type="spellEnd"/>
      <w:r>
        <w:rPr>
          <w:rFonts w:hint="eastAsia"/>
        </w:rPr>
        <w:t>;</w:t>
      </w:r>
      <w:r w:rsidR="00277829">
        <w:rPr>
          <w:rFonts w:hint="eastAsia"/>
        </w:rPr>
        <w:t xml:space="preserve"> </w:t>
      </w:r>
      <w:r w:rsidR="00277829" w:rsidRPr="00277829">
        <w:rPr>
          <w:rFonts w:hint="eastAsia"/>
          <w:color w:val="FF0000"/>
        </w:rPr>
        <w:t>//</w:t>
      </w:r>
      <w:del w:id="24" w:author="Qing" w:date="2017-07-25T13:21:00Z">
        <w:r w:rsidR="00277829" w:rsidRPr="00277829" w:rsidDel="00A25965">
          <w:rPr>
            <w:rFonts w:hint="eastAsia"/>
            <w:color w:val="FF0000"/>
          </w:rPr>
          <w:delText>这里是传递加密后的签名图片，还是传递一个</w:delText>
        </w:r>
        <w:r w:rsidR="00A71ED0" w:rsidDel="00A25965">
          <w:rPr>
            <w:rFonts w:hint="eastAsia"/>
            <w:color w:val="FF0000"/>
          </w:rPr>
          <w:delText>U</w:delText>
        </w:r>
        <w:r w:rsidR="00A71ED0" w:rsidDel="00A25965">
          <w:rPr>
            <w:rFonts w:hint="eastAsia"/>
            <w:color w:val="FF0000"/>
          </w:rPr>
          <w:delText>盘</w:delText>
        </w:r>
        <w:r w:rsidR="00A71ED0" w:rsidDel="00A25965">
          <w:rPr>
            <w:rFonts w:hint="eastAsia"/>
            <w:color w:val="FF0000"/>
          </w:rPr>
          <w:delText>U</w:delText>
        </w:r>
        <w:r w:rsidR="00277829" w:rsidRPr="00277829" w:rsidDel="00A25965">
          <w:rPr>
            <w:rFonts w:hint="eastAsia"/>
            <w:color w:val="FF0000"/>
          </w:rPr>
          <w:delText>ID</w:delText>
        </w:r>
        <w:r w:rsidR="00277829" w:rsidRPr="00277829" w:rsidDel="00A25965">
          <w:rPr>
            <w:rFonts w:hint="eastAsia"/>
            <w:color w:val="FF0000"/>
          </w:rPr>
          <w:delText>号</w:delText>
        </w:r>
      </w:del>
      <w:ins w:id="25" w:author="Qing" w:date="2017-07-25T13:21:00Z">
        <w:r w:rsidR="00A25965">
          <w:rPr>
            <w:rFonts w:hint="eastAsia"/>
            <w:color w:val="FF0000"/>
          </w:rPr>
          <w:t>软件狗</w:t>
        </w:r>
        <w:r w:rsidR="00A25965">
          <w:rPr>
            <w:rFonts w:hint="eastAsia"/>
            <w:color w:val="FF0000"/>
          </w:rPr>
          <w:t>UID</w:t>
        </w:r>
      </w:ins>
      <w:del w:id="26" w:author="Qing" w:date="2017-07-25T13:21:00Z">
        <w:r w:rsidR="00277829" w:rsidRPr="00277829" w:rsidDel="00A25965">
          <w:rPr>
            <w:rFonts w:hint="eastAsia"/>
            <w:color w:val="FF0000"/>
          </w:rPr>
          <w:delText>？</w:delText>
        </w:r>
      </w:del>
    </w:p>
    <w:p w:rsidR="002470BC" w:rsidRDefault="002470BC" w:rsidP="002470BC">
      <w:pPr>
        <w:pStyle w:val="a3"/>
        <w:ind w:left="1080" w:firstLineChars="0" w:firstLine="180"/>
      </w:pPr>
      <w:r>
        <w:t>S</w:t>
      </w:r>
      <w:r>
        <w:rPr>
          <w:rFonts w:hint="eastAsia"/>
        </w:rPr>
        <w:t>tring ID;</w:t>
      </w:r>
      <w:ins w:id="27" w:author="Qing" w:date="2017-07-25T13:21:00Z">
        <w:r w:rsidR="00A25965">
          <w:rPr>
            <w:rFonts w:hint="eastAsia"/>
          </w:rPr>
          <w:t xml:space="preserve">  //</w:t>
        </w:r>
        <w:r w:rsidR="00A25965">
          <w:rPr>
            <w:rFonts w:hint="eastAsia"/>
          </w:rPr>
          <w:t>病人</w:t>
        </w:r>
        <w:r w:rsidR="00A25965">
          <w:rPr>
            <w:rFonts w:hint="eastAsia"/>
          </w:rPr>
          <w:t>ID</w:t>
        </w:r>
      </w:ins>
    </w:p>
    <w:p w:rsidR="002470BC" w:rsidRDefault="002470BC" w:rsidP="002470BC">
      <w:pPr>
        <w:pStyle w:val="a3"/>
        <w:ind w:left="1080" w:firstLineChars="0" w:firstLine="180"/>
      </w:pPr>
      <w:r>
        <w:t>S</w:t>
      </w:r>
      <w:r>
        <w:rPr>
          <w:rFonts w:hint="eastAsia"/>
        </w:rPr>
        <w:t>tring Name;</w:t>
      </w:r>
      <w:ins w:id="28" w:author="Qing" w:date="2017-07-25T13:21:00Z">
        <w:r w:rsidR="00A25965">
          <w:rPr>
            <w:rFonts w:hint="eastAsia"/>
          </w:rPr>
          <w:t xml:space="preserve">  //</w:t>
        </w:r>
        <w:r w:rsidR="00A25965">
          <w:rPr>
            <w:rFonts w:hint="eastAsia"/>
          </w:rPr>
          <w:t>病人姓名</w:t>
        </w:r>
      </w:ins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}</w:t>
      </w:r>
    </w:p>
    <w:p w:rsidR="002470BC" w:rsidRDefault="002470BC" w:rsidP="00247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服务器向工作站返回接收到</w:t>
      </w:r>
      <w:r>
        <w:rPr>
          <w:rFonts w:hint="eastAsia"/>
        </w:rPr>
        <w:t>PDF</w:t>
      </w:r>
      <w:r>
        <w:rPr>
          <w:rFonts w:hint="eastAsia"/>
        </w:rPr>
        <w:t>信息后的处理信息：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Class reportService2Workstation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{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proofErr w:type="spellStart"/>
      <w:r>
        <w:t>Enum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ab/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  <w:t>{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GetOK</w:t>
      </w:r>
      <w:proofErr w:type="spellEnd"/>
      <w:r>
        <w:rPr>
          <w:rFonts w:hint="eastAsia"/>
        </w:rPr>
        <w:t xml:space="preserve"> = 0,</w:t>
      </w:r>
    </w:p>
    <w:p w:rsidR="002470BC" w:rsidRDefault="002470BC" w:rsidP="002470BC">
      <w:pPr>
        <w:pStyle w:val="a3"/>
        <w:ind w:left="1080" w:firstLineChars="0" w:firstLine="0"/>
        <w:rPr>
          <w:rStyle w:val="a4"/>
          <w:rFonts w:ascii="Arial" w:hAnsi="Arial" w:cs="Arial"/>
          <w:i w:val="0"/>
          <w:iCs w:val="0"/>
          <w:color w:val="5F6266"/>
          <w:sz w:val="20"/>
          <w:szCs w:val="20"/>
          <w:shd w:val="clear" w:color="auto" w:fill="F9FBFC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hyperlink r:id="rId5" w:history="1">
        <w:r>
          <w:rPr>
            <w:rStyle w:val="a5"/>
            <w:rFonts w:ascii="Arial" w:hAnsi="Arial" w:cs="Arial"/>
            <w:color w:val="4285CC"/>
            <w:sz w:val="20"/>
            <w:szCs w:val="20"/>
            <w:shd w:val="clear" w:color="auto" w:fill="F9FBFC"/>
          </w:rPr>
          <w:t>xist</w:t>
        </w:r>
      </w:hyperlink>
      <w:r>
        <w:rPr>
          <w:rStyle w:val="a4"/>
          <w:rFonts w:ascii="Arial" w:hAnsi="Arial" w:cs="Arial" w:hint="eastAsia"/>
          <w:i w:val="0"/>
          <w:iCs w:val="0"/>
          <w:color w:val="5F6266"/>
          <w:sz w:val="20"/>
          <w:szCs w:val="20"/>
          <w:shd w:val="clear" w:color="auto" w:fill="F9FBFC"/>
        </w:rPr>
        <w:t xml:space="preserve"> = 1,</w:t>
      </w:r>
    </w:p>
    <w:p w:rsidR="002470BC" w:rsidRDefault="002470BC" w:rsidP="002470BC">
      <w:pPr>
        <w:pStyle w:val="a3"/>
        <w:ind w:left="1080" w:firstLineChars="0" w:firstLine="0"/>
        <w:rPr>
          <w:rStyle w:val="a4"/>
          <w:rFonts w:ascii="Arial" w:hAnsi="Arial" w:cs="Arial"/>
          <w:i w:val="0"/>
          <w:iCs w:val="0"/>
          <w:color w:val="5F6266"/>
          <w:sz w:val="20"/>
          <w:szCs w:val="20"/>
          <w:shd w:val="clear" w:color="auto" w:fill="F9FBFC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ProcessOK</w:t>
      </w:r>
      <w:proofErr w:type="spellEnd"/>
      <w:r>
        <w:rPr>
          <w:rFonts w:hint="eastAsia"/>
        </w:rPr>
        <w:t xml:space="preserve"> = 2,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GetIDFail</w:t>
      </w:r>
      <w:proofErr w:type="spellEnd"/>
      <w:r>
        <w:rPr>
          <w:rFonts w:hint="eastAsia"/>
        </w:rPr>
        <w:t xml:space="preserve"> = -1,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OtherError</w:t>
      </w:r>
      <w:proofErr w:type="spellEnd"/>
      <w:r>
        <w:rPr>
          <w:rFonts w:hint="eastAsia"/>
        </w:rPr>
        <w:t xml:space="preserve"> = -2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  <w:t>}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  <w:t xml:space="preserve">Image </w:t>
      </w:r>
      <w:proofErr w:type="spellStart"/>
      <w:r>
        <w:rPr>
          <w:rFonts w:hint="eastAsia"/>
        </w:rPr>
        <w:t>CurrentPdf</w:t>
      </w:r>
      <w:proofErr w:type="spellEnd"/>
      <w:r>
        <w:rPr>
          <w:rFonts w:hint="eastAsia"/>
        </w:rPr>
        <w:t>;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t xml:space="preserve">Image </w:t>
      </w:r>
      <w:proofErr w:type="spellStart"/>
      <w:r>
        <w:t>OldPdf</w:t>
      </w:r>
      <w:proofErr w:type="spellEnd"/>
      <w:r>
        <w:t>;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tring ID; //</w:t>
      </w:r>
      <w:r>
        <w:rPr>
          <w:rFonts w:hint="eastAsia"/>
        </w:rPr>
        <w:t>从报告单上获取的病人</w:t>
      </w:r>
      <w:r>
        <w:rPr>
          <w:rFonts w:hint="eastAsia"/>
        </w:rPr>
        <w:t>ID</w:t>
      </w:r>
      <w:r>
        <w:rPr>
          <w:rFonts w:hint="eastAsia"/>
        </w:rPr>
        <w:t>号或检查号或影像号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tring Name;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  <w:t xml:space="preserve">Image </w:t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>;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ErrorMessage</w:t>
      </w:r>
      <w:proofErr w:type="spellEnd"/>
      <w:r>
        <w:rPr>
          <w:rFonts w:hint="eastAsia"/>
        </w:rPr>
        <w:t>;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}</w:t>
      </w:r>
    </w:p>
    <w:p w:rsidR="002470BC" w:rsidRDefault="002470BC" w:rsidP="00247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工作站通知服务器是否覆盖原</w:t>
      </w:r>
      <w:r>
        <w:rPr>
          <w:rFonts w:hint="eastAsia"/>
        </w:rPr>
        <w:t>PDF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reportDo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这个名字不合适，但我一时想不到用什么单词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{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Status</w:t>
      </w:r>
    </w:p>
    <w:p w:rsidR="002470BC" w:rsidRDefault="002470BC" w:rsidP="002470BC">
      <w:pPr>
        <w:pStyle w:val="a3"/>
        <w:ind w:left="1080" w:firstLineChars="0" w:firstLine="180"/>
      </w:pPr>
      <w:r>
        <w:rPr>
          <w:rFonts w:hint="eastAsia"/>
        </w:rPr>
        <w:t>{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Overwrite = 0, //</w:t>
      </w:r>
      <w:r>
        <w:rPr>
          <w:rFonts w:hint="eastAsia"/>
        </w:rPr>
        <w:t>覆盖老的报告</w:t>
      </w:r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Addition = 1,  //</w:t>
      </w:r>
      <w:r>
        <w:rPr>
          <w:rFonts w:hint="eastAsia"/>
        </w:rPr>
        <w:t>新增报告</w:t>
      </w:r>
    </w:p>
    <w:p w:rsidR="002470BC" w:rsidRDefault="002470BC" w:rsidP="002470BC">
      <w:pPr>
        <w:pStyle w:val="a3"/>
        <w:ind w:left="1500" w:firstLineChars="0" w:firstLine="180"/>
      </w:pPr>
      <w:r>
        <w:rPr>
          <w:rFonts w:hint="eastAsia"/>
        </w:rPr>
        <w:t>Cancel = 2</w:t>
      </w:r>
      <w:r>
        <w:rPr>
          <w:rFonts w:hint="eastAsia"/>
        </w:rPr>
        <w:tab/>
        <w:t>//</w:t>
      </w:r>
      <w:r>
        <w:rPr>
          <w:rFonts w:hint="eastAsia"/>
        </w:rPr>
        <w:t>放弃保存当前报告</w:t>
      </w:r>
    </w:p>
    <w:p w:rsidR="002470BC" w:rsidRDefault="002470BC" w:rsidP="002470BC">
      <w:pPr>
        <w:pStyle w:val="a3"/>
        <w:ind w:left="1080" w:firstLineChars="0" w:firstLine="180"/>
      </w:pPr>
      <w:r>
        <w:rPr>
          <w:rFonts w:hint="eastAsia"/>
        </w:rPr>
        <w:t>}</w:t>
      </w:r>
    </w:p>
    <w:p w:rsidR="002470BC" w:rsidRDefault="002470BC" w:rsidP="002470BC">
      <w:pPr>
        <w:pStyle w:val="a3"/>
        <w:ind w:left="1080" w:firstLineChars="0" w:firstLine="180"/>
      </w:pPr>
      <w:r>
        <w:t>S</w:t>
      </w:r>
      <w:r>
        <w:rPr>
          <w:rFonts w:hint="eastAsia"/>
        </w:rPr>
        <w:t>tring ID;</w:t>
      </w:r>
      <w:ins w:id="29" w:author="Qing" w:date="2017-07-25T13:22:00Z">
        <w:r w:rsidR="00A25965">
          <w:rPr>
            <w:rFonts w:hint="eastAsia"/>
          </w:rPr>
          <w:t xml:space="preserve">  //</w:t>
        </w:r>
        <w:r w:rsidR="00A25965">
          <w:rPr>
            <w:rFonts w:hint="eastAsia"/>
          </w:rPr>
          <w:t>病人</w:t>
        </w:r>
        <w:r w:rsidR="00A25965">
          <w:rPr>
            <w:rFonts w:hint="eastAsia"/>
          </w:rPr>
          <w:t>ID</w:t>
        </w:r>
      </w:ins>
    </w:p>
    <w:p w:rsidR="002470BC" w:rsidRDefault="002470BC" w:rsidP="002470BC">
      <w:pPr>
        <w:pStyle w:val="a3"/>
        <w:ind w:left="1080" w:firstLineChars="0" w:firstLine="0"/>
      </w:pPr>
      <w:r>
        <w:rPr>
          <w:rFonts w:hint="eastAsia"/>
        </w:rPr>
        <w:t>}</w:t>
      </w:r>
    </w:p>
    <w:p w:rsidR="002470BC" w:rsidRDefault="002470BC" w:rsidP="002470BC">
      <w:pPr>
        <w:pStyle w:val="a3"/>
        <w:ind w:left="360" w:firstLineChars="0" w:firstLine="0"/>
      </w:pPr>
    </w:p>
    <w:p w:rsidR="002470BC" w:rsidRDefault="002470BC" w:rsidP="002470BC">
      <w:pPr>
        <w:pStyle w:val="a3"/>
        <w:ind w:left="360" w:firstLineChars="0" w:firstLine="0"/>
      </w:pPr>
    </w:p>
    <w:p w:rsidR="002470BC" w:rsidRDefault="002470BC" w:rsidP="002470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服务器报告子模块（类对象，供服务器软件调用）</w:t>
      </w:r>
    </w:p>
    <w:p w:rsidR="002470BC" w:rsidRDefault="002470BC" w:rsidP="002470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实例化时，根据传入的参数建立监听；</w:t>
      </w:r>
    </w:p>
    <w:p w:rsidR="002470BC" w:rsidRDefault="002470BC" w:rsidP="002470BC">
      <w:pPr>
        <w:pStyle w:val="a3"/>
        <w:numPr>
          <w:ilvl w:val="0"/>
          <w:numId w:val="8"/>
        </w:numPr>
        <w:ind w:firstLineChars="0"/>
      </w:pPr>
      <w:r>
        <w:t>当工作站通过</w:t>
      </w:r>
      <w:r>
        <w:t>Socket</w:t>
      </w:r>
      <w:r>
        <w:t>与服务器模块连接时，建立线程，并进行后续处理；</w:t>
      </w:r>
    </w:p>
    <w:p w:rsidR="002470BC" w:rsidRDefault="002470BC" w:rsidP="002470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收到工作站端发送的</w:t>
      </w:r>
      <w:r>
        <w:rPr>
          <w:rFonts w:hint="eastAsia"/>
        </w:rPr>
        <w:t>Byte[]</w:t>
      </w:r>
      <w:r>
        <w:rPr>
          <w:rFonts w:hint="eastAsia"/>
        </w:rPr>
        <w:t>，转为</w:t>
      </w:r>
      <w:r>
        <w:rPr>
          <w:rFonts w:hint="eastAsia"/>
        </w:rPr>
        <w:t>reportWorkstation2Service</w:t>
      </w:r>
      <w:r>
        <w:rPr>
          <w:rFonts w:hint="eastAsia"/>
        </w:rPr>
        <w:t>对象；</w:t>
      </w:r>
    </w:p>
    <w:p w:rsidR="002470BC" w:rsidRDefault="002470BC" w:rsidP="002470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pdfStream</w:t>
      </w:r>
      <w:proofErr w:type="spellEnd"/>
      <w:r>
        <w:rPr>
          <w:rFonts w:hint="eastAsia"/>
        </w:rPr>
        <w:t>保存至指定路径</w:t>
      </w:r>
      <w:r w:rsidR="0088232D">
        <w:rPr>
          <w:rFonts w:hint="eastAsia"/>
        </w:rPr>
        <w:t>(</w:t>
      </w:r>
      <w:r w:rsidR="0088232D">
        <w:rPr>
          <w:rFonts w:hint="eastAsia"/>
        </w:rPr>
        <w:t>路径存储规则：</w:t>
      </w:r>
      <w:proofErr w:type="spellStart"/>
      <w:r w:rsidR="0088232D">
        <w:rPr>
          <w:rFonts w:hint="eastAsia"/>
        </w:rPr>
        <w:t>yyyy</w:t>
      </w:r>
      <w:proofErr w:type="spellEnd"/>
      <w:r w:rsidR="0088232D">
        <w:rPr>
          <w:rFonts w:hint="eastAsia"/>
        </w:rPr>
        <w:t>\MM\</w:t>
      </w:r>
      <w:proofErr w:type="spellStart"/>
      <w:r w:rsidR="0088232D">
        <w:rPr>
          <w:rFonts w:hint="eastAsia"/>
        </w:rPr>
        <w:t>dd</w:t>
      </w:r>
      <w:proofErr w:type="spellEnd"/>
      <w:r w:rsidR="0088232D">
        <w:rPr>
          <w:rFonts w:hint="eastAsia"/>
        </w:rPr>
        <w:t>\IP\</w:t>
      </w:r>
      <w:ins w:id="30" w:author="Qing" w:date="2017-07-25T13:24:00Z">
        <w:r w:rsidR="00A25965">
          <w:rPr>
            <w:rFonts w:hint="eastAsia"/>
          </w:rPr>
          <w:t>报告任务</w:t>
        </w:r>
      </w:ins>
      <w:r w:rsidR="0088232D">
        <w:rPr>
          <w:rFonts w:hint="eastAsia"/>
        </w:rPr>
        <w:t>UID</w:t>
      </w:r>
      <w:ins w:id="31" w:author="Qing" w:date="2017-07-25T13:24:00Z">
        <w:r w:rsidR="00A25965">
          <w:rPr>
            <w:rFonts w:hint="eastAsia"/>
          </w:rPr>
          <w:t>，随机生成，保证唯一即可</w:t>
        </w:r>
      </w:ins>
      <w:r w:rsidR="0088232D">
        <w:rPr>
          <w:rFonts w:hint="eastAsia"/>
        </w:rPr>
        <w:t>)</w:t>
      </w:r>
      <w:r>
        <w:rPr>
          <w:rFonts w:hint="eastAsia"/>
        </w:rPr>
        <w:t>；</w:t>
      </w:r>
    </w:p>
    <w:p w:rsidR="002470BC" w:rsidRDefault="002470BC" w:rsidP="002470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Adobe </w:t>
      </w:r>
      <w:r w:rsidRPr="002470BC">
        <w:t>Acrobat</w:t>
      </w:r>
      <w:r>
        <w:rPr>
          <w:rFonts w:hint="eastAsia"/>
        </w:rPr>
        <w:t xml:space="preserve"> COM</w:t>
      </w:r>
      <w:r>
        <w:rPr>
          <w:rFonts w:hint="eastAsia"/>
        </w:rPr>
        <w:t>组件（或其他开源工具），将</w:t>
      </w:r>
      <w:r>
        <w:rPr>
          <w:rFonts w:hint="eastAsia"/>
        </w:rPr>
        <w:t>PDF</w:t>
      </w:r>
      <w:r>
        <w:rPr>
          <w:rFonts w:hint="eastAsia"/>
        </w:rPr>
        <w:t>转为</w:t>
      </w:r>
      <w:r>
        <w:rPr>
          <w:rFonts w:hint="eastAsia"/>
        </w:rPr>
        <w:t>txt</w:t>
      </w:r>
      <w:r>
        <w:rPr>
          <w:rFonts w:hint="eastAsia"/>
        </w:rPr>
        <w:t>文件及</w:t>
      </w:r>
      <w:r>
        <w:rPr>
          <w:rFonts w:hint="eastAsia"/>
        </w:rPr>
        <w:t>JPEG</w:t>
      </w:r>
      <w:r>
        <w:rPr>
          <w:rFonts w:hint="eastAsia"/>
        </w:rPr>
        <w:t>文件</w:t>
      </w:r>
      <w:r w:rsidR="00277829">
        <w:rPr>
          <w:rFonts w:hint="eastAsia"/>
        </w:rPr>
        <w:t>，将签名图片加入</w:t>
      </w:r>
      <w:r w:rsidR="00277829">
        <w:rPr>
          <w:rFonts w:hint="eastAsia"/>
        </w:rPr>
        <w:t>JPEG</w:t>
      </w:r>
      <w:r w:rsidR="00277829">
        <w:rPr>
          <w:rFonts w:hint="eastAsia"/>
        </w:rPr>
        <w:t>中</w:t>
      </w:r>
      <w:r>
        <w:rPr>
          <w:rFonts w:hint="eastAsia"/>
        </w:rPr>
        <w:t>；</w:t>
      </w:r>
    </w:p>
    <w:p w:rsidR="002470BC" w:rsidRDefault="002470BC" w:rsidP="002470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寻找病人</w:t>
      </w:r>
      <w:r>
        <w:rPr>
          <w:rFonts w:hint="eastAsia"/>
        </w:rPr>
        <w:t>ID</w:t>
      </w:r>
      <w:r>
        <w:rPr>
          <w:rFonts w:hint="eastAsia"/>
        </w:rPr>
        <w:t>号和姓名；</w:t>
      </w:r>
    </w:p>
    <w:p w:rsidR="002470BC" w:rsidRDefault="002470BC" w:rsidP="002470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根据传入的参数，决定是采用正则表达式在</w:t>
      </w:r>
      <w:r>
        <w:rPr>
          <w:rFonts w:hint="eastAsia"/>
        </w:rPr>
        <w:t>txt</w:t>
      </w:r>
      <w:r>
        <w:rPr>
          <w:rFonts w:hint="eastAsia"/>
        </w:rPr>
        <w:t>里寻找；或是截取</w:t>
      </w:r>
      <w:r>
        <w:rPr>
          <w:rFonts w:hint="eastAsia"/>
        </w:rPr>
        <w:t>JPEG</w:t>
      </w:r>
      <w:r>
        <w:rPr>
          <w:rFonts w:hint="eastAsia"/>
        </w:rPr>
        <w:t>中指定区域图像发送给识别软件进行识别（姓名不参与识别，</w:t>
      </w:r>
      <w:r>
        <w:rPr>
          <w:rFonts w:hint="eastAsia"/>
        </w:rPr>
        <w:t>ID</w:t>
      </w:r>
      <w:r>
        <w:rPr>
          <w:rFonts w:hint="eastAsia"/>
        </w:rPr>
        <w:t>和姓名都从</w:t>
      </w:r>
      <w:r>
        <w:rPr>
          <w:rFonts w:hint="eastAsia"/>
        </w:rPr>
        <w:t>JPEG</w:t>
      </w:r>
      <w:r>
        <w:rPr>
          <w:rFonts w:hint="eastAsia"/>
        </w:rPr>
        <w:t>中获取，则姓名将以</w:t>
      </w:r>
      <w:r>
        <w:rPr>
          <w:rFonts w:hint="eastAsia"/>
        </w:rPr>
        <w:t>Image</w:t>
      </w:r>
      <w:r>
        <w:rPr>
          <w:rFonts w:hint="eastAsia"/>
        </w:rPr>
        <w:t>方式存储于对象变量和</w:t>
      </w:r>
      <w:proofErr w:type="spellStart"/>
      <w:r>
        <w:rPr>
          <w:rFonts w:hint="eastAsia"/>
        </w:rPr>
        <w:t>T_Report</w:t>
      </w:r>
      <w:proofErr w:type="spellEnd"/>
      <w:r>
        <w:rPr>
          <w:rFonts w:hint="eastAsia"/>
        </w:rPr>
        <w:t>表中）；</w:t>
      </w:r>
    </w:p>
    <w:p w:rsidR="002470BC" w:rsidRDefault="002470BC" w:rsidP="002470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如果正常获取病人</w:t>
      </w:r>
      <w:r>
        <w:rPr>
          <w:rFonts w:hint="eastAsia"/>
        </w:rPr>
        <w:t>ID</w:t>
      </w:r>
      <w:r>
        <w:rPr>
          <w:rFonts w:hint="eastAsia"/>
        </w:rPr>
        <w:t>，判断此</w:t>
      </w:r>
      <w:r>
        <w:rPr>
          <w:rFonts w:hint="eastAsia"/>
        </w:rPr>
        <w:t>ID</w:t>
      </w:r>
      <w:r>
        <w:rPr>
          <w:rFonts w:hint="eastAsia"/>
        </w:rPr>
        <w:t>是否已存在报告，返回</w:t>
      </w:r>
      <w:r>
        <w:rPr>
          <w:rFonts w:hint="eastAsia"/>
        </w:rPr>
        <w:t>reportService2Workstation</w:t>
      </w:r>
      <w:r>
        <w:rPr>
          <w:rFonts w:hint="eastAsia"/>
        </w:rPr>
        <w:t>信息给工作站；</w:t>
      </w:r>
    </w:p>
    <w:p w:rsidR="002470BC" w:rsidRDefault="002470BC" w:rsidP="002470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如果不能正常获取病人</w:t>
      </w:r>
      <w:r>
        <w:rPr>
          <w:rFonts w:hint="eastAsia"/>
        </w:rPr>
        <w:t>ID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GetIDFail</w:t>
      </w:r>
      <w:proofErr w:type="spellEnd"/>
      <w:r>
        <w:rPr>
          <w:rFonts w:hint="eastAsia"/>
        </w:rPr>
        <w:t>状态返回</w:t>
      </w:r>
      <w:r>
        <w:rPr>
          <w:rFonts w:hint="eastAsia"/>
        </w:rPr>
        <w:t>reportService2Workstation</w:t>
      </w:r>
      <w:r>
        <w:rPr>
          <w:rFonts w:hint="eastAsia"/>
        </w:rPr>
        <w:t>信息给工作站，有工作站人工处理；</w:t>
      </w:r>
    </w:p>
    <w:p w:rsidR="002470BC" w:rsidRDefault="002470BC" w:rsidP="002470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reportService2Workstation</w:t>
      </w:r>
      <w:r>
        <w:rPr>
          <w:rFonts w:hint="eastAsia"/>
        </w:rPr>
        <w:t>状态为</w:t>
      </w:r>
      <w:proofErr w:type="spellStart"/>
      <w:r>
        <w:rPr>
          <w:rFonts w:hint="eastAsia"/>
        </w:rPr>
        <w:t>GetOK</w:t>
      </w:r>
      <w:proofErr w:type="spellEnd"/>
      <w:r>
        <w:rPr>
          <w:rFonts w:hint="eastAsia"/>
        </w:rPr>
        <w:t>时，判断</w:t>
      </w:r>
      <w:r>
        <w:rPr>
          <w:rFonts w:hint="eastAsia"/>
        </w:rPr>
        <w:t>reportDo.ID</w:t>
      </w:r>
      <w:r>
        <w:rPr>
          <w:rFonts w:hint="eastAsia"/>
        </w:rPr>
        <w:t>与</w:t>
      </w:r>
      <w:r>
        <w:rPr>
          <w:rFonts w:hint="eastAsia"/>
        </w:rPr>
        <w:t>reportService2Workstation.ID</w:t>
      </w:r>
      <w:r>
        <w:rPr>
          <w:rFonts w:hint="eastAsia"/>
        </w:rPr>
        <w:t>是否一致：</w:t>
      </w:r>
    </w:p>
    <w:p w:rsidR="002470BC" w:rsidRDefault="002470BC" w:rsidP="002470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一致时，</w:t>
      </w:r>
      <w:del w:id="32" w:author="Qing" w:date="2017-07-25T13:24:00Z">
        <w:r w:rsidDel="00A25965">
          <w:rPr>
            <w:rFonts w:hint="eastAsia"/>
          </w:rPr>
          <w:delText>写入数据库</w:delText>
        </w:r>
        <w:r w:rsidDel="00A25965">
          <w:rPr>
            <w:rFonts w:hint="eastAsia"/>
          </w:rPr>
          <w:delText>T_Report</w:delText>
        </w:r>
        <w:r w:rsidDel="00A25965">
          <w:rPr>
            <w:rFonts w:hint="eastAsia"/>
          </w:rPr>
          <w:delText>表</w:delText>
        </w:r>
      </w:del>
      <w:ins w:id="33" w:author="Qing" w:date="2017-07-25T13:24:00Z">
        <w:r w:rsidR="00A25965">
          <w:rPr>
            <w:rFonts w:hint="eastAsia"/>
          </w:rPr>
          <w:t>触发</w:t>
        </w:r>
      </w:ins>
      <w:ins w:id="34" w:author="Qing" w:date="2017-07-25T13:25:00Z">
        <w:r w:rsidR="00A25965">
          <w:rPr>
            <w:rFonts w:hint="eastAsia"/>
          </w:rPr>
          <w:t>回调事件，通知主程序收到一个报告</w:t>
        </w:r>
      </w:ins>
      <w:r>
        <w:rPr>
          <w:rFonts w:hint="eastAsia"/>
        </w:rPr>
        <w:t>，并返回</w:t>
      </w:r>
      <w:proofErr w:type="spellStart"/>
      <w:r>
        <w:rPr>
          <w:rFonts w:hint="eastAsia"/>
        </w:rPr>
        <w:t>ProcessOK</w:t>
      </w:r>
      <w:proofErr w:type="spellEnd"/>
      <w:r>
        <w:rPr>
          <w:rFonts w:hint="eastAsia"/>
        </w:rPr>
        <w:t>状态给工作站；</w:t>
      </w:r>
    </w:p>
    <w:p w:rsidR="002470BC" w:rsidRDefault="002470BC" w:rsidP="002470B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不一致时，重新生成</w:t>
      </w:r>
      <w:r>
        <w:rPr>
          <w:rFonts w:hint="eastAsia"/>
        </w:rPr>
        <w:t>reportWorkstation2Service</w:t>
      </w:r>
      <w:r>
        <w:rPr>
          <w:rFonts w:hint="eastAsia"/>
        </w:rPr>
        <w:t>，并跳转回</w:t>
      </w:r>
      <w:r>
        <w:rPr>
          <w:rFonts w:hint="eastAsia"/>
        </w:rPr>
        <w:t>A</w:t>
      </w:r>
      <w:r>
        <w:rPr>
          <w:rFonts w:hint="eastAsia"/>
        </w:rPr>
        <w:t>步骤；</w:t>
      </w:r>
    </w:p>
    <w:p w:rsidR="002470BC" w:rsidRDefault="002470BC" w:rsidP="002470BC">
      <w:pPr>
        <w:pStyle w:val="a3"/>
        <w:numPr>
          <w:ilvl w:val="0"/>
          <w:numId w:val="9"/>
        </w:numPr>
        <w:ind w:firstLineChars="0"/>
      </w:pPr>
      <w:r>
        <w:t>当</w:t>
      </w:r>
      <w:r>
        <w:rPr>
          <w:rFonts w:hint="eastAsia"/>
        </w:rPr>
        <w:t>reportService2Workstation</w:t>
      </w:r>
      <w:r>
        <w:rPr>
          <w:rFonts w:hint="eastAsia"/>
        </w:rPr>
        <w:t>状态为</w:t>
      </w:r>
      <w:r>
        <w:rPr>
          <w:rFonts w:hint="eastAsia"/>
        </w:rPr>
        <w:t>Exist</w:t>
      </w:r>
      <w:r>
        <w:rPr>
          <w:rFonts w:hint="eastAsia"/>
        </w:rPr>
        <w:t>时，工作站提交</w:t>
      </w:r>
      <w:proofErr w:type="spellStart"/>
      <w:r>
        <w:rPr>
          <w:rFonts w:hint="eastAsia"/>
        </w:rPr>
        <w:t>reportDo</w:t>
      </w:r>
      <w:proofErr w:type="spellEnd"/>
      <w:r>
        <w:rPr>
          <w:rFonts w:hint="eastAsia"/>
        </w:rPr>
        <w:t>信息：</w:t>
      </w:r>
    </w:p>
    <w:p w:rsidR="002470BC" w:rsidRDefault="002470BC" w:rsidP="002470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Status=2</w:t>
      </w:r>
      <w:r>
        <w:rPr>
          <w:rFonts w:hint="eastAsia"/>
        </w:rPr>
        <w:t>，则放弃当前报告，返回给</w:t>
      </w:r>
      <w:proofErr w:type="spellStart"/>
      <w:r>
        <w:rPr>
          <w:rFonts w:hint="eastAsia"/>
        </w:rPr>
        <w:t>ProcessOK</w:t>
      </w:r>
      <w:proofErr w:type="spellEnd"/>
      <w:r>
        <w:rPr>
          <w:rFonts w:hint="eastAsia"/>
        </w:rPr>
        <w:t>状态给工作站；</w:t>
      </w:r>
    </w:p>
    <w:p w:rsidR="002470BC" w:rsidRDefault="002470BC" w:rsidP="002470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reportDo.ID</w:t>
      </w:r>
      <w:r>
        <w:rPr>
          <w:rFonts w:hint="eastAsia"/>
        </w:rPr>
        <w:t>与</w:t>
      </w:r>
      <w:r>
        <w:rPr>
          <w:rFonts w:hint="eastAsia"/>
        </w:rPr>
        <w:t>reportService2Workstation.ID</w:t>
      </w:r>
      <w:r>
        <w:rPr>
          <w:rFonts w:hint="eastAsia"/>
        </w:rPr>
        <w:t>是否一致，如果不一致，重新生成</w:t>
      </w:r>
      <w:r>
        <w:rPr>
          <w:rFonts w:hint="eastAsia"/>
        </w:rPr>
        <w:t>reportWorkstation2Service</w:t>
      </w:r>
      <w:r>
        <w:rPr>
          <w:rFonts w:hint="eastAsia"/>
        </w:rPr>
        <w:t>，并跳转回</w:t>
      </w:r>
      <w:r>
        <w:rPr>
          <w:rFonts w:hint="eastAsia"/>
        </w:rPr>
        <w:t>A</w:t>
      </w:r>
      <w:r>
        <w:rPr>
          <w:rFonts w:hint="eastAsia"/>
        </w:rPr>
        <w:t>步骤；</w:t>
      </w:r>
    </w:p>
    <w:p w:rsidR="002470BC" w:rsidRDefault="002470BC" w:rsidP="002470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reportDo.ID</w:t>
      </w:r>
      <w:r>
        <w:rPr>
          <w:rFonts w:hint="eastAsia"/>
        </w:rPr>
        <w:t>与</w:t>
      </w:r>
      <w:r>
        <w:rPr>
          <w:rFonts w:hint="eastAsia"/>
        </w:rPr>
        <w:t>reportService2Workstation.ID</w:t>
      </w:r>
      <w:r>
        <w:rPr>
          <w:rFonts w:hint="eastAsia"/>
        </w:rPr>
        <w:t>一致，</w:t>
      </w:r>
      <w:ins w:id="35" w:author="Qing" w:date="2017-07-25T13:26:00Z">
        <w:r w:rsidR="00A25965">
          <w:rPr>
            <w:rFonts w:hint="eastAsia"/>
          </w:rPr>
          <w:t>触发回调事件，</w:t>
        </w:r>
      </w:ins>
      <w:del w:id="36" w:author="Qing" w:date="2017-07-25T13:26:00Z">
        <w:r w:rsidDel="00A25965">
          <w:rPr>
            <w:rFonts w:hint="eastAsia"/>
          </w:rPr>
          <w:delText>根据</w:delText>
        </w:r>
      </w:del>
      <w:ins w:id="37" w:author="Qing" w:date="2017-07-25T13:26:00Z">
        <w:r w:rsidR="00A25965">
          <w:rPr>
            <w:rFonts w:hint="eastAsia"/>
          </w:rPr>
          <w:t>发送</w:t>
        </w:r>
      </w:ins>
      <w:r>
        <w:rPr>
          <w:rFonts w:hint="eastAsia"/>
        </w:rPr>
        <w:t>Status</w:t>
      </w:r>
      <w:r>
        <w:rPr>
          <w:rFonts w:hint="eastAsia"/>
        </w:rPr>
        <w:t>值</w:t>
      </w:r>
      <w:del w:id="38" w:author="Qing" w:date="2017-07-25T13:26:00Z">
        <w:r w:rsidDel="00A25965">
          <w:rPr>
            <w:rFonts w:hint="eastAsia"/>
          </w:rPr>
          <w:delText>对数据库</w:delText>
        </w:r>
        <w:r w:rsidDel="00A25965">
          <w:rPr>
            <w:rFonts w:hint="eastAsia"/>
          </w:rPr>
          <w:delText>T_Report</w:delText>
        </w:r>
        <w:r w:rsidDel="00A25965">
          <w:rPr>
            <w:rFonts w:hint="eastAsia"/>
          </w:rPr>
          <w:delText>表</w:delText>
        </w:r>
      </w:del>
      <w:ins w:id="39" w:author="Qing" w:date="2017-07-25T13:26:00Z">
        <w:r w:rsidR="00A25965">
          <w:rPr>
            <w:rFonts w:hint="eastAsia"/>
          </w:rPr>
          <w:t>主程序，</w:t>
        </w:r>
      </w:ins>
      <w:ins w:id="40" w:author="Qing" w:date="2017-07-25T13:27:00Z">
        <w:r w:rsidR="00A25965">
          <w:rPr>
            <w:rFonts w:hint="eastAsia"/>
          </w:rPr>
          <w:t>由主程序</w:t>
        </w:r>
      </w:ins>
      <w:r>
        <w:rPr>
          <w:rFonts w:hint="eastAsia"/>
        </w:rPr>
        <w:t>进行相应处理：</w:t>
      </w:r>
      <w:r>
        <w:rPr>
          <w:rFonts w:hint="eastAsia"/>
        </w:rPr>
        <w:t>Status=0</w:t>
      </w:r>
      <w:r>
        <w:rPr>
          <w:rFonts w:hint="eastAsia"/>
        </w:rPr>
        <w:t>，覆盖老的报告；</w:t>
      </w:r>
      <w:r>
        <w:rPr>
          <w:rFonts w:hint="eastAsia"/>
        </w:rPr>
        <w:t>Status=1</w:t>
      </w:r>
      <w:r>
        <w:rPr>
          <w:rFonts w:hint="eastAsia"/>
        </w:rPr>
        <w:t>，追加新的报告；</w:t>
      </w:r>
      <w:r>
        <w:rPr>
          <w:rFonts w:hint="eastAsia"/>
        </w:rPr>
        <w:t xml:space="preserve"> </w:t>
      </w:r>
    </w:p>
    <w:p w:rsidR="002470BC" w:rsidRDefault="002470BC" w:rsidP="002470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reportService2Workstation</w:t>
      </w:r>
      <w:r>
        <w:rPr>
          <w:rFonts w:hint="eastAsia"/>
        </w:rPr>
        <w:t>状态为</w:t>
      </w:r>
      <w:proofErr w:type="spellStart"/>
      <w:r>
        <w:rPr>
          <w:rFonts w:hint="eastAsia"/>
        </w:rPr>
        <w:t>GetIDFail</w:t>
      </w:r>
      <w:proofErr w:type="spellEnd"/>
      <w:r>
        <w:rPr>
          <w:rFonts w:hint="eastAsia"/>
        </w:rPr>
        <w:t>时，等待工作站提交新的</w:t>
      </w:r>
      <w:r>
        <w:rPr>
          <w:rFonts w:hint="eastAsia"/>
        </w:rPr>
        <w:t>reportWorkstation2Service</w:t>
      </w:r>
      <w:r>
        <w:rPr>
          <w:rFonts w:hint="eastAsia"/>
        </w:rPr>
        <w:t>，并跳转回</w:t>
      </w:r>
      <w:r>
        <w:rPr>
          <w:rFonts w:hint="eastAsia"/>
        </w:rPr>
        <w:t>A</w:t>
      </w:r>
      <w:r>
        <w:rPr>
          <w:rFonts w:hint="eastAsia"/>
        </w:rPr>
        <w:t>步骤；</w:t>
      </w:r>
    </w:p>
    <w:p w:rsidR="002470BC" w:rsidRDefault="002470BC" w:rsidP="002470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当线程工作完成后，销毁线程。</w:t>
      </w:r>
    </w:p>
    <w:p w:rsidR="0088232D" w:rsidRDefault="0088232D" w:rsidP="002470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服务器模块实例化参数对象变量结构定义</w:t>
      </w:r>
    </w:p>
    <w:p w:rsidR="0088232D" w:rsidRDefault="0088232D" w:rsidP="0088232D">
      <w:pPr>
        <w:ind w:left="720"/>
      </w:pPr>
      <w:r>
        <w:rPr>
          <w:rFonts w:hint="eastAsia"/>
        </w:rPr>
        <w:t xml:space="preserve">Class </w:t>
      </w:r>
      <w:del w:id="41" w:author="Qing" w:date="2017-07-25T13:39:00Z">
        <w:r w:rsidDel="00A25965">
          <w:rPr>
            <w:rFonts w:hint="eastAsia"/>
          </w:rPr>
          <w:delText>reportServiceParameters</w:delText>
        </w:r>
      </w:del>
      <w:proofErr w:type="spellStart"/>
      <w:ins w:id="42" w:author="Qing" w:date="2017-07-25T13:39:00Z">
        <w:r w:rsidR="00A25965">
          <w:rPr>
            <w:rFonts w:hint="eastAsia"/>
          </w:rPr>
          <w:t>createReportServiceParameters</w:t>
        </w:r>
      </w:ins>
      <w:proofErr w:type="spellEnd"/>
    </w:p>
    <w:p w:rsidR="0088232D" w:rsidRDefault="0088232D" w:rsidP="0088232D">
      <w:pPr>
        <w:ind w:left="720"/>
      </w:pPr>
      <w:r>
        <w:rPr>
          <w:rFonts w:hint="eastAsia"/>
        </w:rPr>
        <w:t>{</w:t>
      </w:r>
    </w:p>
    <w:p w:rsidR="0088232D" w:rsidRDefault="0088232D" w:rsidP="0088232D">
      <w:pPr>
        <w:ind w:left="7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tring Port;</w:t>
      </w:r>
    </w:p>
    <w:p w:rsidR="0088232D" w:rsidRDefault="0088232D" w:rsidP="0088232D">
      <w:pPr>
        <w:ind w:left="720"/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ReportPath</w:t>
      </w:r>
      <w:proofErr w:type="spellEnd"/>
      <w:r>
        <w:rPr>
          <w:rFonts w:hint="eastAsia"/>
        </w:rPr>
        <w:t>;</w:t>
      </w:r>
    </w:p>
    <w:p w:rsidR="0088232D" w:rsidDel="00A25965" w:rsidRDefault="0088232D" w:rsidP="00A25965">
      <w:pPr>
        <w:ind w:left="720"/>
        <w:rPr>
          <w:del w:id="43" w:author="Qing" w:date="2017-07-25T13:27:00Z"/>
        </w:rPr>
      </w:pPr>
      <w:r>
        <w:rPr>
          <w:rFonts w:hint="eastAsia"/>
        </w:rPr>
        <w:tab/>
        <w:t xml:space="preserve">//Boolean </w:t>
      </w:r>
      <w:proofErr w:type="spellStart"/>
      <w:r>
        <w:rPr>
          <w:rFonts w:hint="eastAsia"/>
        </w:rPr>
        <w:t>JustOverwrite</w:t>
      </w:r>
      <w:proofErr w:type="spellEnd"/>
      <w:r>
        <w:rPr>
          <w:rFonts w:hint="eastAsia"/>
        </w:rPr>
        <w:t>;</w:t>
      </w:r>
      <w:r>
        <w:rPr>
          <w:rFonts w:hint="eastAsia"/>
        </w:rPr>
        <w:t>当有重复报告时，是否立即覆盖？暂不考虑</w:t>
      </w:r>
    </w:p>
    <w:p w:rsidR="00D852A0" w:rsidDel="00A25965" w:rsidRDefault="00D852A0">
      <w:pPr>
        <w:ind w:left="720"/>
        <w:rPr>
          <w:del w:id="44" w:author="Qing" w:date="2017-07-25T13:27:00Z"/>
        </w:rPr>
      </w:pPr>
      <w:del w:id="45" w:author="Qing" w:date="2017-07-25T13:27:00Z">
        <w:r w:rsidDel="00A25965">
          <w:rPr>
            <w:rFonts w:hint="eastAsia"/>
          </w:rPr>
          <w:tab/>
          <w:delText>Class Database</w:delText>
        </w:r>
      </w:del>
    </w:p>
    <w:p w:rsidR="00D852A0" w:rsidDel="00A25965" w:rsidRDefault="00D852A0">
      <w:pPr>
        <w:ind w:left="720"/>
        <w:rPr>
          <w:del w:id="46" w:author="Qing" w:date="2017-07-25T13:27:00Z"/>
        </w:rPr>
        <w:pPrChange w:id="47" w:author="Qing" w:date="2017-07-25T13:27:00Z">
          <w:pPr>
            <w:ind w:left="720" w:firstLine="120"/>
          </w:pPr>
        </w:pPrChange>
      </w:pPr>
      <w:del w:id="48" w:author="Qing" w:date="2017-07-25T13:27:00Z">
        <w:r w:rsidDel="00A25965">
          <w:rPr>
            <w:rFonts w:hint="eastAsia"/>
          </w:rPr>
          <w:delText>{</w:delText>
        </w:r>
      </w:del>
    </w:p>
    <w:p w:rsidR="0088232D" w:rsidDel="00A25965" w:rsidRDefault="0088232D" w:rsidP="00A25965">
      <w:pPr>
        <w:ind w:left="720"/>
        <w:rPr>
          <w:del w:id="49" w:author="Qing" w:date="2017-07-25T13:27:00Z"/>
        </w:rPr>
      </w:pPr>
      <w:del w:id="50" w:author="Qing" w:date="2017-07-25T13:27:00Z">
        <w:r w:rsidDel="00A25965">
          <w:rPr>
            <w:rFonts w:hint="eastAsia"/>
          </w:rPr>
          <w:tab/>
        </w:r>
        <w:r w:rsidR="00D852A0" w:rsidDel="00A25965">
          <w:rPr>
            <w:rFonts w:hint="eastAsia"/>
          </w:rPr>
          <w:tab/>
        </w:r>
        <w:r w:rsidDel="00A25965">
          <w:rPr>
            <w:rFonts w:hint="eastAsia"/>
          </w:rPr>
          <w:delText>DatabaseHelper db;//</w:delText>
        </w:r>
        <w:r w:rsidDel="00A25965">
          <w:rPr>
            <w:rFonts w:hint="eastAsia"/>
          </w:rPr>
          <w:delText>数据库对象</w:delText>
        </w:r>
      </w:del>
    </w:p>
    <w:p w:rsidR="0088232D" w:rsidDel="00A25965" w:rsidRDefault="0088232D">
      <w:pPr>
        <w:ind w:left="720"/>
        <w:rPr>
          <w:del w:id="51" w:author="Qing" w:date="2017-07-25T13:27:00Z"/>
        </w:rPr>
      </w:pPr>
      <w:del w:id="52" w:author="Qing" w:date="2017-07-25T13:27:00Z">
        <w:r w:rsidDel="00A25965">
          <w:rPr>
            <w:rFonts w:hint="eastAsia"/>
          </w:rPr>
          <w:tab/>
        </w:r>
        <w:r w:rsidR="00D852A0" w:rsidDel="00A25965">
          <w:rPr>
            <w:rFonts w:hint="eastAsia"/>
          </w:rPr>
          <w:tab/>
        </w:r>
        <w:r w:rsidDel="00A25965">
          <w:delText>S</w:delText>
        </w:r>
        <w:r w:rsidDel="00A25965">
          <w:rPr>
            <w:rFonts w:hint="eastAsia"/>
          </w:rPr>
          <w:delText>tirng SelectReportSQL; //</w:delText>
        </w:r>
        <w:r w:rsidDel="00A25965">
          <w:rPr>
            <w:rFonts w:hint="eastAsia"/>
          </w:rPr>
          <w:delText>查询</w:delText>
        </w:r>
        <w:r w:rsidDel="00A25965">
          <w:rPr>
            <w:rFonts w:hint="eastAsia"/>
          </w:rPr>
          <w:delText>T_Report</w:delText>
        </w:r>
        <w:r w:rsidDel="00A25965">
          <w:rPr>
            <w:rFonts w:hint="eastAsia"/>
          </w:rPr>
          <w:delText>表</w:delText>
        </w:r>
        <w:r w:rsidDel="00A25965">
          <w:rPr>
            <w:rFonts w:hint="eastAsia"/>
          </w:rPr>
          <w:delText>SQL</w:delText>
        </w:r>
        <w:r w:rsidDel="00A25965">
          <w:rPr>
            <w:rFonts w:hint="eastAsia"/>
          </w:rPr>
          <w:delText>语句；</w:delText>
        </w:r>
      </w:del>
    </w:p>
    <w:p w:rsidR="0088232D" w:rsidDel="00A25965" w:rsidRDefault="0088232D">
      <w:pPr>
        <w:ind w:left="720"/>
        <w:rPr>
          <w:del w:id="53" w:author="Qing" w:date="2017-07-25T13:27:00Z"/>
        </w:rPr>
      </w:pPr>
      <w:del w:id="54" w:author="Qing" w:date="2017-07-25T13:27:00Z">
        <w:r w:rsidDel="00A25965">
          <w:rPr>
            <w:rFonts w:hint="eastAsia"/>
          </w:rPr>
          <w:tab/>
        </w:r>
        <w:r w:rsidR="00D852A0" w:rsidDel="00A25965">
          <w:rPr>
            <w:rFonts w:hint="eastAsia"/>
          </w:rPr>
          <w:tab/>
        </w:r>
        <w:r w:rsidDel="00A25965">
          <w:rPr>
            <w:rFonts w:hint="eastAsia"/>
          </w:rPr>
          <w:delText>String InsertReportSQL;//</w:delText>
        </w:r>
        <w:r w:rsidDel="00A25965">
          <w:rPr>
            <w:rFonts w:hint="eastAsia"/>
          </w:rPr>
          <w:delText>写入</w:delText>
        </w:r>
        <w:r w:rsidDel="00A25965">
          <w:rPr>
            <w:rFonts w:hint="eastAsia"/>
          </w:rPr>
          <w:delText>T_Report</w:delText>
        </w:r>
        <w:r w:rsidDel="00A25965">
          <w:rPr>
            <w:rFonts w:hint="eastAsia"/>
          </w:rPr>
          <w:delText>表</w:delText>
        </w:r>
        <w:r w:rsidDel="00A25965">
          <w:rPr>
            <w:rFonts w:hint="eastAsia"/>
          </w:rPr>
          <w:delText>SQL</w:delText>
        </w:r>
        <w:r w:rsidDel="00A25965">
          <w:rPr>
            <w:rFonts w:hint="eastAsia"/>
          </w:rPr>
          <w:delText>语句；</w:delText>
        </w:r>
      </w:del>
    </w:p>
    <w:p w:rsidR="0088232D" w:rsidRDefault="0088232D">
      <w:pPr>
        <w:ind w:left="720"/>
      </w:pPr>
      <w:del w:id="55" w:author="Qing" w:date="2017-07-25T13:27:00Z">
        <w:r w:rsidDel="00A25965">
          <w:rPr>
            <w:rFonts w:hint="eastAsia"/>
          </w:rPr>
          <w:tab/>
        </w:r>
        <w:r w:rsidR="00D852A0" w:rsidDel="00A25965">
          <w:rPr>
            <w:rFonts w:hint="eastAsia"/>
          </w:rPr>
          <w:tab/>
        </w:r>
        <w:r w:rsidDel="00A25965">
          <w:rPr>
            <w:rFonts w:hint="eastAsia"/>
          </w:rPr>
          <w:delText>String UpdateReportSQL;//</w:delText>
        </w:r>
        <w:r w:rsidDel="00A25965">
          <w:rPr>
            <w:rFonts w:hint="eastAsia"/>
          </w:rPr>
          <w:delText>更新</w:delText>
        </w:r>
        <w:r w:rsidDel="00A25965">
          <w:rPr>
            <w:rFonts w:hint="eastAsia"/>
          </w:rPr>
          <w:delText>T_Report</w:delText>
        </w:r>
        <w:r w:rsidDel="00A25965">
          <w:rPr>
            <w:rFonts w:hint="eastAsia"/>
          </w:rPr>
          <w:delText>表</w:delText>
        </w:r>
        <w:r w:rsidDel="00A25965">
          <w:rPr>
            <w:rFonts w:hint="eastAsia"/>
          </w:rPr>
          <w:delText>SQL</w:delText>
        </w:r>
        <w:r w:rsidDel="00A25965">
          <w:rPr>
            <w:rFonts w:hint="eastAsia"/>
          </w:rPr>
          <w:delText>语句；</w:delText>
        </w:r>
      </w:del>
    </w:p>
    <w:p w:rsidR="00A71ED0" w:rsidDel="00A25965" w:rsidRDefault="00A71ED0" w:rsidP="0088232D">
      <w:pPr>
        <w:ind w:left="720"/>
        <w:rPr>
          <w:del w:id="56" w:author="Qing" w:date="2017-07-25T13:36:00Z"/>
        </w:rPr>
      </w:pPr>
      <w:del w:id="57" w:author="Qing" w:date="2017-07-25T13:36:00Z">
        <w:r w:rsidDel="00A25965">
          <w:rPr>
            <w:rFonts w:hint="eastAsia"/>
          </w:rPr>
          <w:tab/>
        </w:r>
        <w:r w:rsidDel="00A25965">
          <w:rPr>
            <w:rFonts w:hint="eastAsia"/>
          </w:rPr>
          <w:tab/>
          <w:delText>String GetSign</w:delText>
        </w:r>
      </w:del>
      <w:del w:id="58" w:author="Qing" w:date="2017-07-25T13:28:00Z">
        <w:r w:rsidDel="00A25965">
          <w:rPr>
            <w:rFonts w:hint="eastAsia"/>
          </w:rPr>
          <w:delText>FileName</w:delText>
        </w:r>
      </w:del>
      <w:del w:id="59" w:author="Qing" w:date="2017-07-25T13:36:00Z">
        <w:r w:rsidDel="00A25965">
          <w:rPr>
            <w:rFonts w:hint="eastAsia"/>
          </w:rPr>
          <w:delText>; ///</w:delText>
        </w:r>
        <w:r w:rsidDel="00A25965">
          <w:rPr>
            <w:rFonts w:hint="eastAsia"/>
          </w:rPr>
          <w:delText>根据</w:delText>
        </w:r>
      </w:del>
      <w:del w:id="60" w:author="Qing" w:date="2017-07-25T13:27:00Z">
        <w:r w:rsidDel="00A25965">
          <w:rPr>
            <w:rFonts w:hint="eastAsia"/>
          </w:rPr>
          <w:delText>U</w:delText>
        </w:r>
        <w:r w:rsidDel="00A25965">
          <w:rPr>
            <w:rFonts w:hint="eastAsia"/>
          </w:rPr>
          <w:delText>盘</w:delText>
        </w:r>
      </w:del>
      <w:del w:id="61" w:author="Qing" w:date="2017-07-25T13:36:00Z">
        <w:r w:rsidDel="00A25965">
          <w:rPr>
            <w:rFonts w:hint="eastAsia"/>
          </w:rPr>
          <w:delText>UID</w:delText>
        </w:r>
        <w:r w:rsidDel="00A25965">
          <w:rPr>
            <w:rFonts w:hint="eastAsia"/>
          </w:rPr>
          <w:delText>号，从</w:delText>
        </w:r>
      </w:del>
      <w:del w:id="62" w:author="Qing" w:date="2017-07-25T13:28:00Z">
        <w:r w:rsidDel="00A25965">
          <w:rPr>
            <w:rFonts w:hint="eastAsia"/>
          </w:rPr>
          <w:delText>T_Sign</w:delText>
        </w:r>
      </w:del>
      <w:del w:id="63" w:author="Qing" w:date="2017-07-25T13:29:00Z">
        <w:r w:rsidDel="00A25965">
          <w:rPr>
            <w:rFonts w:hint="eastAsia"/>
          </w:rPr>
          <w:delText>表中获取对应的存储于服务器的签名文件完整路径</w:delText>
        </w:r>
      </w:del>
      <w:del w:id="64" w:author="Qing" w:date="2017-07-25T13:36:00Z">
        <w:r w:rsidDel="00A25965">
          <w:rPr>
            <w:rFonts w:hint="eastAsia"/>
          </w:rPr>
          <w:delText>；</w:delText>
        </w:r>
      </w:del>
    </w:p>
    <w:p w:rsidR="00D852A0" w:rsidDel="00A25965" w:rsidRDefault="00D852A0" w:rsidP="00D852A0">
      <w:pPr>
        <w:ind w:left="720" w:firstLine="120"/>
        <w:rPr>
          <w:del w:id="65" w:author="Qing" w:date="2017-07-25T13:36:00Z"/>
        </w:rPr>
      </w:pPr>
      <w:del w:id="66" w:author="Qing" w:date="2017-07-25T13:27:00Z">
        <w:r w:rsidDel="00A25965">
          <w:rPr>
            <w:rFonts w:hint="eastAsia"/>
          </w:rPr>
          <w:delText>}</w:delText>
        </w:r>
      </w:del>
    </w:p>
    <w:p w:rsidR="0088232D" w:rsidRDefault="0088232D" w:rsidP="0088232D">
      <w:pPr>
        <w:ind w:left="720"/>
      </w:pPr>
      <w:r>
        <w:rPr>
          <w:rFonts w:hint="eastAsia"/>
        </w:rPr>
        <w:tab/>
      </w:r>
      <w:del w:id="67" w:author="Qing" w:date="2017-07-25T13:29:00Z">
        <w:r w:rsidDel="00A25965">
          <w:delText>I</w:delText>
        </w:r>
        <w:r w:rsidDel="00A25965">
          <w:rPr>
            <w:rFonts w:hint="eastAsia"/>
          </w:rPr>
          <w:delText>nt DelayPrintMinutes; //</w:delText>
        </w:r>
        <w:r w:rsidDel="00A25965">
          <w:rPr>
            <w:rFonts w:hint="eastAsia"/>
          </w:rPr>
          <w:delText>允许取报告延迟时间</w:delText>
        </w:r>
      </w:del>
      <w:ins w:id="68" w:author="Qing" w:date="2017-07-25T13:29:00Z">
        <w:r w:rsidR="00A25965">
          <w:t>-</w:t>
        </w:r>
      </w:ins>
    </w:p>
    <w:p w:rsidR="00D852A0" w:rsidRDefault="00D852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068"/>
        </w:tabs>
        <w:ind w:left="720"/>
        <w:pPrChange w:id="69" w:author="Qing" w:date="2017-07-25T13:29:00Z">
          <w:pPr>
            <w:ind w:left="720"/>
          </w:pPr>
        </w:pPrChange>
      </w:pP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GetIDType</w:t>
      </w:r>
      <w:proofErr w:type="spellEnd"/>
      <w:ins w:id="70" w:author="Qing" w:date="2017-07-25T13:29:00Z">
        <w:r w:rsidR="00A25965">
          <w:tab/>
        </w:r>
        <w:r w:rsidR="00A25965">
          <w:rPr>
            <w:rFonts w:hint="eastAsia"/>
          </w:rPr>
          <w:t>//</w:t>
        </w:r>
        <w:r w:rsidR="00A25965">
          <w:rPr>
            <w:rFonts w:hint="eastAsia"/>
          </w:rPr>
          <w:t>获取病人</w:t>
        </w:r>
        <w:r w:rsidR="00A25965">
          <w:rPr>
            <w:rFonts w:hint="eastAsia"/>
          </w:rPr>
          <w:t>ID</w:t>
        </w:r>
        <w:r w:rsidR="00A25965">
          <w:rPr>
            <w:rFonts w:hint="eastAsia"/>
          </w:rPr>
          <w:t>号的</w:t>
        </w:r>
      </w:ins>
      <w:ins w:id="71" w:author="Qing" w:date="2017-07-25T13:30:00Z">
        <w:r w:rsidR="00A25965">
          <w:rPr>
            <w:rFonts w:hint="eastAsia"/>
          </w:rPr>
          <w:t>方式</w:t>
        </w:r>
      </w:ins>
    </w:p>
    <w:p w:rsidR="00D852A0" w:rsidRDefault="00D852A0" w:rsidP="00D852A0">
      <w:pPr>
        <w:ind w:left="720" w:firstLine="120"/>
      </w:pPr>
      <w:r>
        <w:rPr>
          <w:rFonts w:hint="eastAsia"/>
        </w:rPr>
        <w:t>{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  <w:t>Expression,</w:t>
      </w:r>
      <w:ins w:id="72" w:author="Qing" w:date="2017-07-25T13:30:00Z">
        <w:r w:rsidR="00A25965">
          <w:rPr>
            <w:rFonts w:hint="eastAsia"/>
          </w:rPr>
          <w:tab/>
          <w:t>//</w:t>
        </w:r>
        <w:r w:rsidR="00A25965">
          <w:rPr>
            <w:rFonts w:hint="eastAsia"/>
          </w:rPr>
          <w:t>通过正则表达式，从</w:t>
        </w:r>
        <w:r w:rsidR="00A25965">
          <w:rPr>
            <w:rFonts w:hint="eastAsia"/>
          </w:rPr>
          <w:t>txt</w:t>
        </w:r>
        <w:r w:rsidR="00A25965">
          <w:rPr>
            <w:rFonts w:hint="eastAsia"/>
          </w:rPr>
          <w:t>文件中获取</w:t>
        </w:r>
      </w:ins>
    </w:p>
    <w:p w:rsidR="00D852A0" w:rsidRDefault="00D852A0" w:rsidP="00D852A0">
      <w:pPr>
        <w:ind w:left="720" w:firstLine="120"/>
      </w:pPr>
      <w:r>
        <w:rPr>
          <w:rFonts w:hint="eastAsia"/>
        </w:rPr>
        <w:tab/>
        <w:t>Image</w:t>
      </w:r>
      <w:ins w:id="73" w:author="Qing" w:date="2017-07-25T13:30:00Z">
        <w:r w:rsidR="00A25965">
          <w:rPr>
            <w:rFonts w:hint="eastAsia"/>
          </w:rPr>
          <w:tab/>
        </w:r>
        <w:r w:rsidR="00A25965">
          <w:rPr>
            <w:rFonts w:hint="eastAsia"/>
          </w:rPr>
          <w:tab/>
          <w:t>//</w:t>
        </w:r>
        <w:r w:rsidR="00A25965">
          <w:rPr>
            <w:rFonts w:hint="eastAsia"/>
          </w:rPr>
          <w:t>通过图像</w:t>
        </w:r>
        <w:r w:rsidR="00A25965">
          <w:rPr>
            <w:rFonts w:hint="eastAsia"/>
          </w:rPr>
          <w:t>OCR</w:t>
        </w:r>
        <w:r w:rsidR="00A25965">
          <w:rPr>
            <w:rFonts w:hint="eastAsia"/>
          </w:rPr>
          <w:t>方式获取</w:t>
        </w:r>
      </w:ins>
    </w:p>
    <w:p w:rsidR="00D852A0" w:rsidRDefault="00D852A0" w:rsidP="00D852A0">
      <w:pPr>
        <w:ind w:left="720" w:firstLine="120"/>
      </w:pPr>
      <w:r>
        <w:rPr>
          <w:rFonts w:hint="eastAsia"/>
        </w:rPr>
        <w:t>}</w:t>
      </w:r>
    </w:p>
    <w:p w:rsidR="00D852A0" w:rsidRDefault="00D852A0" w:rsidP="0088232D">
      <w:pPr>
        <w:ind w:left="720"/>
      </w:pPr>
      <w:r>
        <w:rPr>
          <w:rFonts w:hint="eastAsia"/>
        </w:rPr>
        <w:tab/>
        <w:t xml:space="preserve">Class </w:t>
      </w:r>
      <w:proofErr w:type="spellStart"/>
      <w:r>
        <w:rPr>
          <w:rFonts w:hint="eastAsia"/>
        </w:rPr>
        <w:t>GetByExpression</w:t>
      </w:r>
      <w:proofErr w:type="spellEnd"/>
    </w:p>
    <w:p w:rsidR="00D852A0" w:rsidRDefault="00D852A0" w:rsidP="00D852A0">
      <w:pPr>
        <w:ind w:left="720" w:firstLine="120"/>
      </w:pPr>
      <w:r>
        <w:rPr>
          <w:rFonts w:hint="eastAsia"/>
        </w:rPr>
        <w:t>{</w:t>
      </w:r>
    </w:p>
    <w:p w:rsidR="00D852A0" w:rsidRDefault="00D852A0" w:rsidP="00D852A0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tring ID;//</w:t>
      </w:r>
      <w:r>
        <w:rPr>
          <w:rFonts w:hint="eastAsia"/>
        </w:rPr>
        <w:t>获取病人</w:t>
      </w:r>
      <w:r>
        <w:rPr>
          <w:rFonts w:hint="eastAsia"/>
        </w:rPr>
        <w:t>ID</w:t>
      </w:r>
      <w:r>
        <w:rPr>
          <w:rFonts w:hint="eastAsia"/>
        </w:rPr>
        <w:t>号正则表达式</w:t>
      </w:r>
      <w:r w:rsidR="00FE0AAB">
        <w:rPr>
          <w:rFonts w:hint="eastAsia"/>
        </w:rPr>
        <w:t>（为</w:t>
      </w:r>
      <w:r w:rsidR="00FE0AAB">
        <w:rPr>
          <w:rFonts w:hint="eastAsia"/>
        </w:rPr>
        <w:t>null</w:t>
      </w:r>
      <w:r w:rsidR="00FE0AAB">
        <w:rPr>
          <w:rFonts w:hint="eastAsia"/>
        </w:rPr>
        <w:t>时不进行操作）</w:t>
      </w:r>
    </w:p>
    <w:p w:rsidR="00277829" w:rsidRDefault="00D852A0" w:rsidP="00277829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>String</w:t>
      </w:r>
      <w:r w:rsidR="00FE0AAB">
        <w:rPr>
          <w:rFonts w:hint="eastAsia"/>
        </w:rPr>
        <w:t xml:space="preserve"> </w:t>
      </w:r>
      <w:r>
        <w:rPr>
          <w:rFonts w:hint="eastAsia"/>
        </w:rPr>
        <w:t>Name;//</w:t>
      </w:r>
      <w:r>
        <w:rPr>
          <w:rFonts w:hint="eastAsia"/>
        </w:rPr>
        <w:t>获取病人姓名正则表达式</w:t>
      </w:r>
      <w:r w:rsidR="00FE0AAB">
        <w:rPr>
          <w:rFonts w:hint="eastAsia"/>
        </w:rPr>
        <w:t>（为</w:t>
      </w:r>
      <w:r w:rsidR="00FE0AAB">
        <w:rPr>
          <w:rFonts w:hint="eastAsia"/>
        </w:rPr>
        <w:t>null</w:t>
      </w:r>
      <w:r w:rsidR="00FE0AAB">
        <w:rPr>
          <w:rFonts w:hint="eastAsia"/>
        </w:rPr>
        <w:t>时不进行操作）</w:t>
      </w:r>
    </w:p>
    <w:p w:rsidR="00FE0AAB" w:rsidRDefault="00FE0AAB" w:rsidP="00277829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CheckDoctor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获取报告医生姓名正则表达式（为</w:t>
      </w:r>
      <w:r>
        <w:rPr>
          <w:rFonts w:hint="eastAsia"/>
        </w:rPr>
        <w:t>null</w:t>
      </w:r>
      <w:r>
        <w:rPr>
          <w:rFonts w:hint="eastAsia"/>
        </w:rPr>
        <w:t>时不进行操作）</w:t>
      </w:r>
    </w:p>
    <w:p w:rsidR="00FE0AAB" w:rsidRDefault="00FE0AAB" w:rsidP="00277829">
      <w:pPr>
        <w:ind w:left="7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AuditDoctor</w:t>
      </w:r>
      <w:proofErr w:type="spellEnd"/>
      <w:r>
        <w:rPr>
          <w:rFonts w:hint="eastAsia"/>
        </w:rPr>
        <w:t>; //</w:t>
      </w:r>
      <w:r>
        <w:rPr>
          <w:rFonts w:hint="eastAsia"/>
        </w:rPr>
        <w:t>获取审核医生姓名正则表达式</w:t>
      </w:r>
      <w:bookmarkStart w:id="74" w:name="OLE_LINK5"/>
      <w:bookmarkStart w:id="75" w:name="OLE_LINK6"/>
      <w:r>
        <w:rPr>
          <w:rFonts w:hint="eastAsia"/>
        </w:rPr>
        <w:t>（为</w:t>
      </w:r>
      <w:r>
        <w:rPr>
          <w:rFonts w:hint="eastAsia"/>
        </w:rPr>
        <w:t>null</w:t>
      </w:r>
      <w:r>
        <w:rPr>
          <w:rFonts w:hint="eastAsia"/>
        </w:rPr>
        <w:t>时不进行操作）</w:t>
      </w:r>
      <w:bookmarkEnd w:id="74"/>
      <w:bookmarkEnd w:id="75"/>
    </w:p>
    <w:p w:rsidR="00FE0AAB" w:rsidRDefault="00FE0AAB" w:rsidP="00277829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Boolean </w:t>
      </w:r>
      <w:proofErr w:type="spellStart"/>
      <w:r>
        <w:rPr>
          <w:rFonts w:hint="eastAsia"/>
        </w:rPr>
        <w:t>AuditDoctorByUKey</w:t>
      </w:r>
      <w:proofErr w:type="spellEnd"/>
      <w:r>
        <w:rPr>
          <w:rFonts w:hint="eastAsia"/>
        </w:rPr>
        <w:t>; //</w:t>
      </w:r>
      <w:r>
        <w:rPr>
          <w:rFonts w:hint="eastAsia"/>
        </w:rPr>
        <w:t>审核医生姓名从</w:t>
      </w:r>
      <w:r>
        <w:rPr>
          <w:rFonts w:hint="eastAsia"/>
        </w:rPr>
        <w:t>U Key</w:t>
      </w:r>
      <w:r>
        <w:rPr>
          <w:rFonts w:hint="eastAsia"/>
        </w:rPr>
        <w:t>中获取（为</w:t>
      </w:r>
      <w:r>
        <w:rPr>
          <w:rFonts w:hint="eastAsia"/>
        </w:rPr>
        <w:t>False</w:t>
      </w:r>
      <w:r>
        <w:rPr>
          <w:rFonts w:hint="eastAsia"/>
        </w:rPr>
        <w:t>时不进行操作）</w:t>
      </w:r>
    </w:p>
    <w:p w:rsidR="00D852A0" w:rsidRDefault="00D852A0" w:rsidP="00D852A0">
      <w:pPr>
        <w:ind w:left="720" w:firstLine="120"/>
      </w:pPr>
      <w:r>
        <w:rPr>
          <w:rFonts w:hint="eastAsia"/>
        </w:rPr>
        <w:t>}</w:t>
      </w:r>
    </w:p>
    <w:p w:rsidR="00D852A0" w:rsidRDefault="00D852A0" w:rsidP="00D852A0">
      <w:pPr>
        <w:ind w:left="720" w:firstLine="12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GetByImage</w:t>
      </w:r>
      <w:proofErr w:type="spellEnd"/>
    </w:p>
    <w:p w:rsidR="00D852A0" w:rsidRDefault="00D852A0" w:rsidP="00D852A0">
      <w:pPr>
        <w:ind w:left="720" w:firstLine="120"/>
      </w:pPr>
      <w:r>
        <w:rPr>
          <w:rFonts w:hint="eastAsia"/>
        </w:rPr>
        <w:t>{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  <w:t>Class ID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  <w:t>{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x,y,width,height</w:t>
      </w:r>
      <w:proofErr w:type="spellEnd"/>
      <w:r>
        <w:rPr>
          <w:rFonts w:hint="eastAsia"/>
        </w:rPr>
        <w:t>;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  <w:t>}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  <w:t>Class Name</w:t>
      </w:r>
    </w:p>
    <w:p w:rsidR="00D852A0" w:rsidRDefault="00D852A0" w:rsidP="00D852A0">
      <w:pPr>
        <w:ind w:left="720" w:firstLine="120"/>
      </w:pPr>
      <w:bookmarkStart w:id="76" w:name="OLE_LINK3"/>
      <w:bookmarkStart w:id="77" w:name="OLE_LINK4"/>
      <w:r>
        <w:rPr>
          <w:rFonts w:hint="eastAsia"/>
        </w:rPr>
        <w:tab/>
        <w:t>{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x,y,width,height</w:t>
      </w:r>
      <w:proofErr w:type="spellEnd"/>
      <w:r>
        <w:rPr>
          <w:rFonts w:hint="eastAsia"/>
        </w:rPr>
        <w:t>;</w:t>
      </w:r>
    </w:p>
    <w:p w:rsidR="00D852A0" w:rsidRDefault="00D852A0" w:rsidP="00D852A0">
      <w:pPr>
        <w:ind w:left="720" w:firstLine="120"/>
      </w:pPr>
      <w:r>
        <w:rPr>
          <w:rFonts w:hint="eastAsia"/>
        </w:rPr>
        <w:tab/>
        <w:t>}</w:t>
      </w:r>
    </w:p>
    <w:bookmarkEnd w:id="76"/>
    <w:bookmarkEnd w:id="77"/>
    <w:p w:rsidR="00FE0AAB" w:rsidRDefault="00FE0AAB" w:rsidP="00D852A0">
      <w:pPr>
        <w:ind w:left="720" w:firstLine="120"/>
      </w:pPr>
      <w:r>
        <w:rPr>
          <w:rFonts w:hint="eastAsia"/>
        </w:rPr>
        <w:tab/>
        <w:t xml:space="preserve">Class </w:t>
      </w:r>
      <w:proofErr w:type="spellStart"/>
      <w:r>
        <w:rPr>
          <w:rFonts w:hint="eastAsia"/>
        </w:rPr>
        <w:t>CheckDoctor</w:t>
      </w:r>
      <w:proofErr w:type="spellEnd"/>
    </w:p>
    <w:p w:rsidR="00FE0AAB" w:rsidRDefault="00FE0AAB" w:rsidP="00FE0AAB">
      <w:pPr>
        <w:ind w:left="720" w:firstLine="120"/>
      </w:pPr>
      <w:r>
        <w:rPr>
          <w:rFonts w:hint="eastAsia"/>
        </w:rPr>
        <w:tab/>
        <w:t>{</w:t>
      </w:r>
    </w:p>
    <w:p w:rsidR="00FE0AAB" w:rsidRDefault="00FE0AAB" w:rsidP="00FE0AAB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x,y,width,height</w:t>
      </w:r>
      <w:proofErr w:type="spellEnd"/>
      <w:r>
        <w:rPr>
          <w:rFonts w:hint="eastAsia"/>
        </w:rPr>
        <w:t>;</w:t>
      </w:r>
    </w:p>
    <w:p w:rsidR="00FE0AAB" w:rsidRDefault="00FE0AAB" w:rsidP="00D852A0">
      <w:pPr>
        <w:ind w:left="720" w:firstLine="120"/>
      </w:pPr>
      <w:r>
        <w:rPr>
          <w:rFonts w:hint="eastAsia"/>
        </w:rPr>
        <w:tab/>
        <w:t>}</w:t>
      </w:r>
    </w:p>
    <w:p w:rsidR="00FE0AAB" w:rsidRDefault="00FE0AAB" w:rsidP="00FE0AAB">
      <w:pPr>
        <w:ind w:left="720" w:firstLine="120"/>
      </w:pPr>
      <w:r>
        <w:rPr>
          <w:rFonts w:hint="eastAsia"/>
        </w:rPr>
        <w:tab/>
        <w:t xml:space="preserve">Class </w:t>
      </w:r>
      <w:proofErr w:type="spellStart"/>
      <w:r>
        <w:rPr>
          <w:rFonts w:hint="eastAsia"/>
        </w:rPr>
        <w:t>AuditDoctor</w:t>
      </w:r>
      <w:proofErr w:type="spellEnd"/>
    </w:p>
    <w:p w:rsidR="00FE0AAB" w:rsidRDefault="00FE0AAB" w:rsidP="00FE0AAB">
      <w:pPr>
        <w:ind w:left="720" w:firstLine="120"/>
      </w:pPr>
      <w:r>
        <w:rPr>
          <w:rFonts w:hint="eastAsia"/>
        </w:rPr>
        <w:tab/>
        <w:t>{</w:t>
      </w:r>
    </w:p>
    <w:p w:rsidR="00FE0AAB" w:rsidRDefault="00FE0AAB" w:rsidP="00FE0AAB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x,y,width,height</w:t>
      </w:r>
      <w:proofErr w:type="spellEnd"/>
      <w:r>
        <w:rPr>
          <w:rFonts w:hint="eastAsia"/>
        </w:rPr>
        <w:t>;</w:t>
      </w:r>
    </w:p>
    <w:p w:rsidR="00FE0AAB" w:rsidRDefault="00FE0AAB" w:rsidP="00D852A0">
      <w:pPr>
        <w:ind w:left="720" w:firstLine="120"/>
      </w:pPr>
      <w:r>
        <w:rPr>
          <w:rFonts w:hint="eastAsia"/>
        </w:rPr>
        <w:tab/>
        <w:t>}</w:t>
      </w:r>
    </w:p>
    <w:p w:rsidR="00D852A0" w:rsidRDefault="00D852A0" w:rsidP="00D852A0">
      <w:pPr>
        <w:ind w:left="720" w:firstLine="120"/>
      </w:pPr>
      <w:r>
        <w:rPr>
          <w:rFonts w:hint="eastAsia"/>
        </w:rPr>
        <w:t>}</w:t>
      </w:r>
    </w:p>
    <w:p w:rsidR="00277829" w:rsidRDefault="00277829" w:rsidP="00D852A0">
      <w:pPr>
        <w:ind w:left="720" w:firstLine="120"/>
      </w:pPr>
      <w:r>
        <w:rPr>
          <w:rFonts w:hint="eastAsia"/>
        </w:rPr>
        <w:t>Class Sign</w:t>
      </w:r>
      <w:ins w:id="78" w:author="Qing" w:date="2017-07-25T13:34:00Z">
        <w:r w:rsidR="00A25965">
          <w:rPr>
            <w:rFonts w:hint="eastAsia"/>
          </w:rPr>
          <w:t xml:space="preserve">  //</w:t>
        </w:r>
        <w:r w:rsidR="00A25965">
          <w:rPr>
            <w:rFonts w:hint="eastAsia"/>
          </w:rPr>
          <w:t>在报告</w:t>
        </w:r>
        <w:r w:rsidR="00A25965">
          <w:rPr>
            <w:rFonts w:hint="eastAsia"/>
          </w:rPr>
          <w:t>JPEG</w:t>
        </w:r>
        <w:r w:rsidR="00A25965">
          <w:rPr>
            <w:rFonts w:hint="eastAsia"/>
          </w:rPr>
          <w:t>文件中，将签名文件放入图片的参数定义</w:t>
        </w:r>
      </w:ins>
    </w:p>
    <w:p w:rsidR="00277829" w:rsidRDefault="00277829" w:rsidP="00D852A0">
      <w:pPr>
        <w:ind w:left="720" w:firstLine="120"/>
      </w:pPr>
      <w:r>
        <w:rPr>
          <w:rFonts w:hint="eastAsia"/>
        </w:rPr>
        <w:t>{</w:t>
      </w:r>
    </w:p>
    <w:p w:rsidR="00277829" w:rsidRDefault="00277829" w:rsidP="00D852A0">
      <w:pPr>
        <w:ind w:left="720" w:firstLine="120"/>
      </w:pPr>
      <w:r>
        <w:rPr>
          <w:rFonts w:hint="eastAsia"/>
        </w:rPr>
        <w:tab/>
        <w:t xml:space="preserve">Class </w:t>
      </w:r>
      <w:proofErr w:type="spellStart"/>
      <w:r>
        <w:rPr>
          <w:rFonts w:hint="eastAsia"/>
        </w:rPr>
        <w:t>CheckDoctor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报告医生</w:t>
      </w:r>
    </w:p>
    <w:p w:rsidR="00277829" w:rsidRDefault="00277829" w:rsidP="00D852A0">
      <w:pPr>
        <w:ind w:left="720" w:firstLine="120"/>
      </w:pPr>
      <w:r>
        <w:rPr>
          <w:rFonts w:hint="eastAsia"/>
        </w:rPr>
        <w:tab/>
        <w:t>{</w:t>
      </w:r>
    </w:p>
    <w:p w:rsidR="00277829" w:rsidRDefault="00277829" w:rsidP="00D852A0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x,y,width,hight</w:t>
      </w:r>
      <w:proofErr w:type="spellEnd"/>
      <w:r>
        <w:rPr>
          <w:rFonts w:hint="eastAsia"/>
        </w:rPr>
        <w:t>;</w:t>
      </w:r>
    </w:p>
    <w:p w:rsidR="00277829" w:rsidRDefault="00277829" w:rsidP="00D852A0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SizeMode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图像放大模式</w:t>
      </w:r>
    </w:p>
    <w:p w:rsidR="00277829" w:rsidRDefault="00277829" w:rsidP="00277829">
      <w:pPr>
        <w:ind w:left="1140" w:firstLine="120"/>
      </w:pPr>
      <w:r>
        <w:rPr>
          <w:rFonts w:hint="eastAsia"/>
        </w:rPr>
        <w:t>}</w:t>
      </w:r>
    </w:p>
    <w:p w:rsidR="00277829" w:rsidRDefault="00277829" w:rsidP="00D852A0">
      <w:pPr>
        <w:ind w:left="720" w:firstLine="120"/>
      </w:pPr>
      <w:r>
        <w:rPr>
          <w:rFonts w:hint="eastAsia"/>
        </w:rPr>
        <w:tab/>
        <w:t xml:space="preserve">Class </w:t>
      </w:r>
      <w:proofErr w:type="spellStart"/>
      <w:r>
        <w:rPr>
          <w:rFonts w:hint="eastAsia"/>
        </w:rPr>
        <w:t>AuditDoctor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审核医生</w:t>
      </w:r>
    </w:p>
    <w:p w:rsidR="00277829" w:rsidRDefault="00277829" w:rsidP="00277829">
      <w:pPr>
        <w:ind w:left="720" w:firstLine="120"/>
      </w:pPr>
      <w:r>
        <w:rPr>
          <w:rFonts w:hint="eastAsia"/>
        </w:rPr>
        <w:tab/>
        <w:t>{</w:t>
      </w:r>
    </w:p>
    <w:p w:rsidR="00277829" w:rsidRDefault="00277829" w:rsidP="00277829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x,y,width,hight</w:t>
      </w:r>
      <w:proofErr w:type="spellEnd"/>
      <w:r>
        <w:rPr>
          <w:rFonts w:hint="eastAsia"/>
        </w:rPr>
        <w:t>;</w:t>
      </w:r>
    </w:p>
    <w:p w:rsidR="00277829" w:rsidRDefault="00277829" w:rsidP="00277829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SizeMode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图像放大模式</w:t>
      </w:r>
    </w:p>
    <w:p w:rsidR="00277829" w:rsidRDefault="00277829" w:rsidP="00277829">
      <w:pPr>
        <w:ind w:left="1140" w:firstLine="120"/>
      </w:pPr>
      <w:r>
        <w:rPr>
          <w:rFonts w:hint="eastAsia"/>
        </w:rPr>
        <w:t>}</w:t>
      </w:r>
    </w:p>
    <w:p w:rsidR="00277829" w:rsidRDefault="00277829" w:rsidP="00277829">
      <w:pPr>
        <w:ind w:left="1140" w:firstLine="1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SignPath</w:t>
      </w:r>
      <w:proofErr w:type="spellEnd"/>
      <w:r>
        <w:rPr>
          <w:rFonts w:hint="eastAsia"/>
        </w:rPr>
        <w:t>; //</w:t>
      </w:r>
      <w:r>
        <w:rPr>
          <w:rFonts w:hint="eastAsia"/>
        </w:rPr>
        <w:t>签名文件保存路径</w:t>
      </w:r>
    </w:p>
    <w:p w:rsidR="00277829" w:rsidRDefault="00277829" w:rsidP="00277829">
      <w:pPr>
        <w:ind w:left="1140" w:firstLine="1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文件类型，如：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等</w:t>
      </w:r>
    </w:p>
    <w:p w:rsidR="00277829" w:rsidRDefault="00277829" w:rsidP="00D852A0">
      <w:pPr>
        <w:ind w:left="720" w:firstLine="120"/>
      </w:pPr>
      <w:r>
        <w:rPr>
          <w:rFonts w:hint="eastAsia"/>
        </w:rPr>
        <w:t>}</w:t>
      </w:r>
    </w:p>
    <w:p w:rsidR="0088232D" w:rsidRDefault="0088232D" w:rsidP="0088232D">
      <w:pPr>
        <w:ind w:left="720"/>
      </w:pPr>
      <w:r>
        <w:rPr>
          <w:rFonts w:hint="eastAsia"/>
        </w:rPr>
        <w:t>}</w:t>
      </w:r>
    </w:p>
    <w:p w:rsidR="0088232D" w:rsidRDefault="0088232D" w:rsidP="0088232D">
      <w:pPr>
        <w:pStyle w:val="a3"/>
        <w:ind w:left="1080" w:firstLineChars="0" w:firstLine="0"/>
      </w:pPr>
    </w:p>
    <w:p w:rsidR="0088232D" w:rsidRDefault="0088232D" w:rsidP="002470BC">
      <w:pPr>
        <w:pStyle w:val="a3"/>
        <w:numPr>
          <w:ilvl w:val="0"/>
          <w:numId w:val="8"/>
        </w:numPr>
        <w:ind w:firstLineChars="0"/>
        <w:rPr>
          <w:ins w:id="79" w:author="Qing" w:date="2017-07-25T13:37:00Z"/>
        </w:rPr>
      </w:pPr>
      <w:del w:id="80" w:author="Qing" w:date="2017-07-25T13:37:00Z">
        <w:r w:rsidDel="00A25965">
          <w:rPr>
            <w:rFonts w:hint="eastAsia"/>
          </w:rPr>
          <w:delText>T_Report</w:delText>
        </w:r>
        <w:r w:rsidDel="00A25965">
          <w:rPr>
            <w:rFonts w:hint="eastAsia"/>
          </w:rPr>
          <w:delText>表结构</w:delText>
        </w:r>
      </w:del>
      <w:ins w:id="81" w:author="Qing" w:date="2017-07-25T13:37:00Z">
        <w:r w:rsidR="00A25965">
          <w:rPr>
            <w:rFonts w:hint="eastAsia"/>
          </w:rPr>
          <w:t>发送给服务器主程序的参数结构：</w:t>
        </w:r>
      </w:ins>
    </w:p>
    <w:p w:rsidR="00A25965" w:rsidRDefault="00A25965">
      <w:pPr>
        <w:pStyle w:val="a3"/>
        <w:ind w:left="720" w:firstLineChars="0" w:firstLine="0"/>
        <w:rPr>
          <w:ins w:id="82" w:author="Qing" w:date="2017-07-25T13:41:00Z"/>
        </w:rPr>
        <w:pPrChange w:id="83" w:author="Qing" w:date="2017-07-25T13:37:00Z">
          <w:pPr>
            <w:pStyle w:val="a3"/>
            <w:numPr>
              <w:numId w:val="8"/>
            </w:numPr>
            <w:ind w:left="720" w:firstLineChars="0" w:hanging="360"/>
          </w:pPr>
        </w:pPrChange>
      </w:pPr>
      <w:ins w:id="84" w:author="Qing" w:date="2017-07-25T13:38:00Z">
        <w:r>
          <w:rPr>
            <w:rFonts w:hint="eastAsia"/>
          </w:rPr>
          <w:t xml:space="preserve">Class </w:t>
        </w:r>
      </w:ins>
      <w:proofErr w:type="spellStart"/>
      <w:ins w:id="85" w:author="Qing" w:date="2017-07-25T13:41:00Z">
        <w:r>
          <w:rPr>
            <w:rStyle w:val="a4"/>
            <w:rFonts w:ascii="Arial" w:hAnsi="Arial" w:cs="Arial" w:hint="eastAsia"/>
            <w:i w:val="0"/>
            <w:iCs w:val="0"/>
            <w:color w:val="5F6266"/>
            <w:sz w:val="20"/>
            <w:szCs w:val="20"/>
            <w:shd w:val="clear" w:color="auto" w:fill="F9FBFC"/>
          </w:rPr>
          <w:t>receiveReport</w:t>
        </w:r>
        <w:r>
          <w:rPr>
            <w:rFonts w:hint="eastAsia"/>
          </w:rPr>
          <w:t>Parameters</w:t>
        </w:r>
        <w:proofErr w:type="spellEnd"/>
      </w:ins>
    </w:p>
    <w:p w:rsidR="00A25965" w:rsidRDefault="00A25965">
      <w:pPr>
        <w:pStyle w:val="a3"/>
        <w:ind w:left="720" w:firstLineChars="0" w:firstLine="0"/>
        <w:rPr>
          <w:ins w:id="86" w:author="Qing" w:date="2017-07-25T13:41:00Z"/>
        </w:rPr>
        <w:pPrChange w:id="87" w:author="Qing" w:date="2017-07-25T13:37:00Z">
          <w:pPr>
            <w:pStyle w:val="a3"/>
            <w:numPr>
              <w:numId w:val="8"/>
            </w:numPr>
            <w:ind w:left="720" w:firstLineChars="0" w:hanging="360"/>
          </w:pPr>
        </w:pPrChange>
      </w:pPr>
      <w:ins w:id="88" w:author="Qing" w:date="2017-07-25T13:41:00Z">
        <w:r>
          <w:rPr>
            <w:rFonts w:hint="eastAsia"/>
          </w:rPr>
          <w:t>{</w:t>
        </w:r>
      </w:ins>
    </w:p>
    <w:p w:rsidR="00A25965" w:rsidRDefault="00A25965">
      <w:pPr>
        <w:pStyle w:val="a3"/>
        <w:ind w:left="720" w:firstLineChars="0" w:firstLine="0"/>
        <w:rPr>
          <w:ins w:id="89" w:author="Qing" w:date="2017-07-25T13:42:00Z"/>
        </w:rPr>
        <w:pPrChange w:id="90" w:author="Qing" w:date="2017-07-25T13:37:00Z">
          <w:pPr>
            <w:pStyle w:val="a3"/>
            <w:numPr>
              <w:numId w:val="8"/>
            </w:numPr>
            <w:ind w:left="720" w:firstLineChars="0" w:hanging="360"/>
          </w:pPr>
        </w:pPrChange>
      </w:pPr>
      <w:ins w:id="91" w:author="Qing" w:date="2017-07-25T13:41:00Z">
        <w:r>
          <w:rPr>
            <w:rFonts w:hint="eastAsia"/>
          </w:rPr>
          <w:tab/>
        </w:r>
        <w:r>
          <w:t>S</w:t>
        </w:r>
        <w:r>
          <w:rPr>
            <w:rFonts w:hint="eastAsia"/>
          </w:rPr>
          <w:t xml:space="preserve">tring </w:t>
        </w:r>
        <w:proofErr w:type="spellStart"/>
        <w:r>
          <w:rPr>
            <w:rFonts w:hint="eastAsia"/>
          </w:rPr>
          <w:t>CallingIP</w:t>
        </w:r>
        <w:proofErr w:type="spellEnd"/>
        <w:r>
          <w:rPr>
            <w:rFonts w:hint="eastAsia"/>
          </w:rPr>
          <w:t xml:space="preserve"> //</w:t>
        </w:r>
      </w:ins>
      <w:ins w:id="92" w:author="Qing" w:date="2017-07-25T13:42:00Z">
        <w:r>
          <w:rPr>
            <w:rFonts w:hint="eastAsia"/>
          </w:rPr>
          <w:t>发送报告的电脑</w:t>
        </w:r>
        <w:r>
          <w:rPr>
            <w:rFonts w:hint="eastAsia"/>
          </w:rPr>
          <w:t>IP</w:t>
        </w:r>
        <w:r>
          <w:rPr>
            <w:rFonts w:hint="eastAsia"/>
          </w:rPr>
          <w:t>地址</w:t>
        </w:r>
      </w:ins>
    </w:p>
    <w:p w:rsidR="00A25965" w:rsidRDefault="00A25965">
      <w:pPr>
        <w:pStyle w:val="a3"/>
        <w:ind w:left="720" w:firstLineChars="0" w:firstLine="0"/>
        <w:rPr>
          <w:ins w:id="93" w:author="Qing" w:date="2017-07-25T13:42:00Z"/>
        </w:rPr>
        <w:pPrChange w:id="94" w:author="Qing" w:date="2017-07-25T13:37:00Z">
          <w:pPr>
            <w:pStyle w:val="a3"/>
            <w:numPr>
              <w:numId w:val="8"/>
            </w:numPr>
            <w:ind w:left="720" w:firstLineChars="0" w:hanging="360"/>
          </w:pPr>
        </w:pPrChange>
      </w:pPr>
      <w:ins w:id="95" w:author="Qing" w:date="2017-07-25T13:42:00Z">
        <w:r>
          <w:rPr>
            <w:rFonts w:hint="eastAsia"/>
          </w:rPr>
          <w:lastRenderedPageBreak/>
          <w:tab/>
          <w:t xml:space="preserve">String </w:t>
        </w:r>
        <w:proofErr w:type="spellStart"/>
        <w:r>
          <w:rPr>
            <w:rFonts w:hint="eastAsia"/>
          </w:rPr>
          <w:t>ReportPath</w:t>
        </w:r>
        <w:proofErr w:type="spellEnd"/>
        <w:r>
          <w:rPr>
            <w:rFonts w:hint="eastAsia"/>
          </w:rPr>
          <w:t xml:space="preserve"> //</w:t>
        </w:r>
        <w:r>
          <w:rPr>
            <w:rFonts w:hint="eastAsia"/>
          </w:rPr>
          <w:t>报告存放路径</w:t>
        </w:r>
      </w:ins>
    </w:p>
    <w:p w:rsidR="00A25965" w:rsidRDefault="00A25965">
      <w:pPr>
        <w:pStyle w:val="a3"/>
        <w:ind w:left="720" w:firstLineChars="0" w:firstLine="0"/>
        <w:rPr>
          <w:ins w:id="96" w:author="Qing" w:date="2017-07-25T13:41:00Z"/>
        </w:rPr>
        <w:pPrChange w:id="97" w:author="Qing" w:date="2017-07-25T13:37:00Z">
          <w:pPr>
            <w:pStyle w:val="a3"/>
            <w:numPr>
              <w:numId w:val="8"/>
            </w:numPr>
            <w:ind w:left="720" w:firstLineChars="0" w:hanging="360"/>
          </w:pPr>
        </w:pPrChange>
      </w:pPr>
      <w:ins w:id="98" w:author="Qing" w:date="2017-07-25T13:42:00Z">
        <w:r>
          <w:rPr>
            <w:rFonts w:hint="eastAsia"/>
          </w:rPr>
          <w:tab/>
        </w:r>
      </w:ins>
      <w:proofErr w:type="spellStart"/>
      <w:ins w:id="99" w:author="Qing" w:date="2017-07-25T13:46:00Z">
        <w:r>
          <w:t>I</w:t>
        </w:r>
        <w:r>
          <w:rPr>
            <w:rFonts w:hint="eastAsia"/>
          </w:rPr>
          <w:t>nt</w:t>
        </w:r>
        <w:proofErr w:type="spellEnd"/>
        <w:r>
          <w:rPr>
            <w:rFonts w:hint="eastAsia"/>
          </w:rPr>
          <w:t xml:space="preserve"> </w:t>
        </w:r>
      </w:ins>
      <w:ins w:id="100" w:author="Qing" w:date="2017-07-25T13:45:00Z">
        <w:r>
          <w:rPr>
            <w:rFonts w:hint="eastAsia"/>
          </w:rPr>
          <w:t xml:space="preserve">Status </w:t>
        </w:r>
      </w:ins>
      <w:ins w:id="101" w:author="Qing" w:date="2017-07-25T13:46:00Z">
        <w:r>
          <w:rPr>
            <w:rFonts w:hint="eastAsia"/>
          </w:rPr>
          <w:t>，</w:t>
        </w:r>
        <w:r>
          <w:rPr>
            <w:rFonts w:hint="eastAsia"/>
          </w:rPr>
          <w:t>0</w:t>
        </w:r>
        <w:r>
          <w:rPr>
            <w:rFonts w:hint="eastAsia"/>
          </w:rPr>
          <w:t>：覆盖老报告；</w:t>
        </w:r>
        <w:r>
          <w:rPr>
            <w:rFonts w:hint="eastAsia"/>
          </w:rPr>
          <w:t>1</w:t>
        </w:r>
        <w:r>
          <w:rPr>
            <w:rFonts w:hint="eastAsia"/>
          </w:rPr>
          <w:t>：追加新报告</w:t>
        </w:r>
      </w:ins>
    </w:p>
    <w:p w:rsidR="00A25965" w:rsidRDefault="00A25965">
      <w:pPr>
        <w:pStyle w:val="a3"/>
        <w:ind w:left="720" w:firstLineChars="0" w:firstLine="0"/>
        <w:rPr>
          <w:ins w:id="102" w:author="Qing" w:date="2017-07-25T13:37:00Z"/>
        </w:rPr>
        <w:pPrChange w:id="103" w:author="Qing" w:date="2017-07-25T13:37:00Z">
          <w:pPr>
            <w:pStyle w:val="a3"/>
            <w:numPr>
              <w:numId w:val="8"/>
            </w:numPr>
            <w:ind w:left="720" w:firstLineChars="0" w:hanging="360"/>
          </w:pPr>
        </w:pPrChange>
      </w:pPr>
      <w:ins w:id="104" w:author="Qing" w:date="2017-07-25T13:41:00Z">
        <w:r>
          <w:rPr>
            <w:rFonts w:hint="eastAsia"/>
          </w:rPr>
          <w:t>}</w:t>
        </w:r>
      </w:ins>
    </w:p>
    <w:p w:rsidR="00A25965" w:rsidRDefault="00A25965">
      <w:pPr>
        <w:pPrChange w:id="105" w:author="Qing" w:date="2017-07-25T14:07:00Z">
          <w:pPr>
            <w:pStyle w:val="a3"/>
            <w:numPr>
              <w:numId w:val="8"/>
            </w:numPr>
            <w:ind w:left="720" w:firstLineChars="0" w:hanging="360"/>
          </w:pPr>
        </w:pPrChange>
      </w:pPr>
    </w:p>
    <w:sectPr w:rsidR="00A2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0BC3"/>
    <w:multiLevelType w:val="hybridMultilevel"/>
    <w:tmpl w:val="43A8F75C"/>
    <w:lvl w:ilvl="0" w:tplc="6BFABC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985380A"/>
    <w:multiLevelType w:val="hybridMultilevel"/>
    <w:tmpl w:val="1CD219BC"/>
    <w:lvl w:ilvl="0" w:tplc="A8CACF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53C2F29"/>
    <w:multiLevelType w:val="hybridMultilevel"/>
    <w:tmpl w:val="D7185972"/>
    <w:lvl w:ilvl="0" w:tplc="1CA8C3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36092D35"/>
    <w:multiLevelType w:val="hybridMultilevel"/>
    <w:tmpl w:val="A26801B2"/>
    <w:lvl w:ilvl="0" w:tplc="6D7A63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8AC4F39"/>
    <w:multiLevelType w:val="hybridMultilevel"/>
    <w:tmpl w:val="CE10DA9E"/>
    <w:lvl w:ilvl="0" w:tplc="20E2E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D1B71"/>
    <w:multiLevelType w:val="hybridMultilevel"/>
    <w:tmpl w:val="8F729308"/>
    <w:lvl w:ilvl="0" w:tplc="331874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4EFD00F3"/>
    <w:multiLevelType w:val="hybridMultilevel"/>
    <w:tmpl w:val="628640B2"/>
    <w:lvl w:ilvl="0" w:tplc="4F200EA0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48F0B05"/>
    <w:multiLevelType w:val="hybridMultilevel"/>
    <w:tmpl w:val="33F48334"/>
    <w:lvl w:ilvl="0" w:tplc="A8C065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6FC100F"/>
    <w:multiLevelType w:val="hybridMultilevel"/>
    <w:tmpl w:val="BA500604"/>
    <w:lvl w:ilvl="0" w:tplc="63F63E0C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83B7AED"/>
    <w:multiLevelType w:val="hybridMultilevel"/>
    <w:tmpl w:val="8968BAD4"/>
    <w:lvl w:ilvl="0" w:tplc="B93E398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A5D4FE1"/>
    <w:multiLevelType w:val="hybridMultilevel"/>
    <w:tmpl w:val="23BAF988"/>
    <w:lvl w:ilvl="0" w:tplc="8FDA2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F6A0F1B"/>
    <w:multiLevelType w:val="hybridMultilevel"/>
    <w:tmpl w:val="0374EAC4"/>
    <w:lvl w:ilvl="0" w:tplc="36969A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0024336"/>
    <w:multiLevelType w:val="hybridMultilevel"/>
    <w:tmpl w:val="E7240A94"/>
    <w:lvl w:ilvl="0" w:tplc="CC70A4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BC"/>
    <w:rsid w:val="002470BC"/>
    <w:rsid w:val="00277829"/>
    <w:rsid w:val="004762B8"/>
    <w:rsid w:val="006032F1"/>
    <w:rsid w:val="0088232D"/>
    <w:rsid w:val="00A21EFC"/>
    <w:rsid w:val="00A25965"/>
    <w:rsid w:val="00A71ED0"/>
    <w:rsid w:val="00BD7F0E"/>
    <w:rsid w:val="00D852A0"/>
    <w:rsid w:val="00E80A55"/>
    <w:rsid w:val="00FC1CD1"/>
    <w:rsid w:val="00FE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0BA1F-3D86-423B-8A65-53F6CFCD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0BC"/>
    <w:pPr>
      <w:ind w:firstLineChars="200" w:firstLine="420"/>
    </w:pPr>
  </w:style>
  <w:style w:type="character" w:styleId="a4">
    <w:name w:val="Emphasis"/>
    <w:basedOn w:val="a0"/>
    <w:uiPriority w:val="20"/>
    <w:qFormat/>
    <w:rsid w:val="002470BC"/>
    <w:rPr>
      <w:i/>
      <w:iCs/>
    </w:rPr>
  </w:style>
  <w:style w:type="character" w:styleId="a5">
    <w:name w:val="Hyperlink"/>
    <w:basedOn w:val="a0"/>
    <w:uiPriority w:val="99"/>
    <w:semiHidden/>
    <w:unhideWhenUsed/>
    <w:rsid w:val="002470B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259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25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Program%20Files%20(x86)\Youdao\Dict\7.2.0.0511\resultui\dict\?keyword=ex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</dc:creator>
  <cp:lastModifiedBy>Taylor su</cp:lastModifiedBy>
  <cp:revision>2</cp:revision>
  <dcterms:created xsi:type="dcterms:W3CDTF">2017-07-26T13:39:00Z</dcterms:created>
  <dcterms:modified xsi:type="dcterms:W3CDTF">2017-07-26T13:39:00Z</dcterms:modified>
</cp:coreProperties>
</file>